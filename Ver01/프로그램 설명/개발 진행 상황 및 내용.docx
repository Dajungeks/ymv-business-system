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E86D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YMV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비즈니스 시스템 개발 현황 보고서 (최종 통합판)</w:t>
      </w:r>
    </w:p>
    <w:p w14:paraId="32F485AD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🎯</w:t>
      </w: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개발 방향 및 목표</w:t>
      </w:r>
    </w:p>
    <w:p w14:paraId="69B8FCDC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시스템 개요</w:t>
      </w:r>
    </w:p>
    <w:p w14:paraId="78C97AE8" w14:textId="77777777" w:rsidR="00870006" w:rsidRPr="00870006" w:rsidRDefault="00870006" w:rsidP="00870006">
      <w:pPr>
        <w:numPr>
          <w:ilvl w:val="0"/>
          <w:numId w:val="5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대상: 베트남 소재 한국 기업 (직원 20명)</w:t>
      </w:r>
    </w:p>
    <w:p w14:paraId="647D0134" w14:textId="77777777" w:rsidR="00870006" w:rsidRPr="00870006" w:rsidRDefault="00870006" w:rsidP="00870006">
      <w:pPr>
        <w:numPr>
          <w:ilvl w:val="0"/>
          <w:numId w:val="5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목적: 영업, 총무, 인사 통합 관리</w:t>
      </w:r>
    </w:p>
    <w:p w14:paraId="2AA40986" w14:textId="77777777" w:rsidR="00870006" w:rsidRPr="00870006" w:rsidRDefault="00870006" w:rsidP="00870006">
      <w:pPr>
        <w:numPr>
          <w:ilvl w:val="0"/>
          <w:numId w:val="5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기술 스택: Python/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Streamlit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+ PostgreSQL(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Supabase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)</w:t>
      </w:r>
    </w:p>
    <w:p w14:paraId="720E2727" w14:textId="77777777" w:rsidR="00870006" w:rsidRPr="00870006" w:rsidRDefault="00870006" w:rsidP="00870006">
      <w:pPr>
        <w:numPr>
          <w:ilvl w:val="0"/>
          <w:numId w:val="5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배포: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Streamlit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Cloud + GitHub</w:t>
      </w:r>
    </w:p>
    <w:p w14:paraId="2400FC54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핵심 비즈니스 정책</w:t>
      </w:r>
    </w:p>
    <w:p w14:paraId="54DCF16A" w14:textId="77777777" w:rsidR="00870006" w:rsidRPr="00870006" w:rsidRDefault="00870006" w:rsidP="00870006">
      <w:pPr>
        <w:numPr>
          <w:ilvl w:val="0"/>
          <w:numId w:val="5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통화 정책: 사내 운영(VND), 해외 거래(USD)</w:t>
      </w:r>
    </w:p>
    <w:p w14:paraId="3B26539D" w14:textId="77777777" w:rsidR="00870006" w:rsidRPr="00870006" w:rsidRDefault="00870006" w:rsidP="00870006">
      <w:pPr>
        <w:numPr>
          <w:ilvl w:val="0"/>
          <w:numId w:val="5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문서 번호: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YMV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-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Qyymmdd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-count (견적서),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YMV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-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Pyymmdd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-count (발주서)</w:t>
      </w:r>
    </w:p>
    <w:p w14:paraId="48627B49" w14:textId="77777777" w:rsidR="00870006" w:rsidRPr="00870006" w:rsidRDefault="00870006" w:rsidP="00870006">
      <w:pPr>
        <w:numPr>
          <w:ilvl w:val="0"/>
          <w:numId w:val="5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직원 ID: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YYMMDD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-Count 형식</w:t>
      </w:r>
    </w:p>
    <w:p w14:paraId="052083C7" w14:textId="77777777" w:rsidR="00870006" w:rsidRPr="00870006" w:rsidRDefault="00870006" w:rsidP="00870006">
      <w:pPr>
        <w:numPr>
          <w:ilvl w:val="0"/>
          <w:numId w:val="5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권한 관리: Master 계정 + 메뉴별 권한</w:t>
      </w:r>
    </w:p>
    <w:p w14:paraId="4B6C1E1E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코드 체계 (신규 추가)</w:t>
      </w:r>
    </w:p>
    <w:p w14:paraId="0DCC40EA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A-001-002-003-004-005-006</w:t>
      </w:r>
    </w:p>
    <w:p w14:paraId="6FE30694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│   │   │   │   │   │</w:t>
      </w:r>
    </w:p>
    <w:p w14:paraId="73805718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│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│   │   │   │   └── Level 6 (3자리)</w:t>
      </w:r>
    </w:p>
    <w:p w14:paraId="1D9A3353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│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│   │   │   └────── Level 5 (3자리)</w:t>
      </w:r>
    </w:p>
    <w:p w14:paraId="3FAFB784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│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│   │   └────────── Level 4 (3자리)</w:t>
      </w:r>
    </w:p>
    <w:p w14:paraId="53201DEA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│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│   └────────────── Level 3 (3자리)</w:t>
      </w:r>
    </w:p>
    <w:p w14:paraId="1228877B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│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└────────────────── Level 2 (3자리)</w:t>
      </w:r>
    </w:p>
    <w:p w14:paraId="37E23B9F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└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────────────────────── Level 1 (3자리)</w:t>
      </w:r>
    </w:p>
    <w:p w14:paraId="7D16169A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└───────────────────────── 대분류 (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A~I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)</w:t>
      </w:r>
    </w:p>
    <w:p w14:paraId="536E1BF6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구매 시스템 분류</w:t>
      </w:r>
    </w:p>
    <w:p w14:paraId="42339CAF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1. 일반 구매 (총무 관리)</w:t>
      </w:r>
    </w:p>
    <w:p w14:paraId="510ECA21" w14:textId="77777777" w:rsidR="00870006" w:rsidRPr="00870006" w:rsidRDefault="00870006" w:rsidP="00870006">
      <w:pPr>
        <w:numPr>
          <w:ilvl w:val="0"/>
          <w:numId w:val="5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사무용품, 현장용품, 운영비 등</w:t>
      </w:r>
    </w:p>
    <w:p w14:paraId="3F6D24B0" w14:textId="77777777" w:rsidR="00870006" w:rsidRPr="00870006" w:rsidRDefault="00870006" w:rsidP="00870006">
      <w:pPr>
        <w:numPr>
          <w:ilvl w:val="0"/>
          <w:numId w:val="5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단순 비용 처리, 현금 흐름에만 기록</w:t>
      </w:r>
    </w:p>
    <w:p w14:paraId="59253F77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2. 판매용 제품 구매 (영업 관리)</w:t>
      </w:r>
    </w:p>
    <w:p w14:paraId="050095AC" w14:textId="77777777" w:rsidR="00870006" w:rsidRPr="00870006" w:rsidRDefault="00870006" w:rsidP="00870006">
      <w:pPr>
        <w:numPr>
          <w:ilvl w:val="0"/>
          <w:numId w:val="5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재판매 목적의 제품 구매</w:t>
      </w:r>
    </w:p>
    <w:p w14:paraId="027A8802" w14:textId="77777777" w:rsidR="00870006" w:rsidRPr="00870006" w:rsidRDefault="00870006" w:rsidP="00870006">
      <w:pPr>
        <w:numPr>
          <w:ilvl w:val="0"/>
          <w:numId w:val="5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원가 관리 및 마진 분석 필요</w:t>
      </w:r>
    </w:p>
    <w:p w14:paraId="31C061C2" w14:textId="77777777" w:rsidR="00870006" w:rsidRPr="00870006" w:rsidRDefault="00870006" w:rsidP="00870006">
      <w:pPr>
        <w:numPr>
          <w:ilvl w:val="0"/>
          <w:numId w:val="5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lastRenderedPageBreak/>
        <w:t>전체 판매 프로세스와 연동</w:t>
      </w:r>
    </w:p>
    <w:p w14:paraId="3C732FB0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📋</w:t>
      </w: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비즈니스 프로세스 플로우</w:t>
      </w:r>
    </w:p>
    <w:p w14:paraId="29F9461C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판매용 제품 관리 프로세스</w:t>
      </w:r>
    </w:p>
    <w:p w14:paraId="5B036B79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1. 6단계 카테고리 체계 구축 (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A~I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, Level 1~6)</w:t>
      </w:r>
    </w:p>
    <w:p w14:paraId="2D3EEFDA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↓</w:t>
      </w:r>
    </w:p>
    <w:p w14:paraId="62845170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2. 제품 등록 (카테고리 코드 + 원가,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물류비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, 마진율, 표준 판매가격)</w:t>
      </w:r>
    </w:p>
    <w:p w14:paraId="09352E53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↓</w:t>
      </w:r>
    </w:p>
    <w:p w14:paraId="583EEA90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3. 제품 구매 (제품 코드 기반 발주)</w:t>
      </w:r>
    </w:p>
    <w:p w14:paraId="00B969F0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↓</w:t>
      </w:r>
    </w:p>
    <w:p w14:paraId="6421C492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4. 견적서 작성 (등록된 제품 코드 기반)</w:t>
      </w:r>
    </w:p>
    <w:p w14:paraId="7E7F1191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↓</w:t>
      </w:r>
    </w:p>
    <w:p w14:paraId="6BD1EEFE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5. 고객 주문 확정</w:t>
      </w:r>
    </w:p>
    <w:p w14:paraId="6FCA8845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↓</w:t>
      </w:r>
    </w:p>
    <w:p w14:paraId="47DAC4F7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6. 세금계산서 발행</w:t>
      </w:r>
    </w:p>
    <w:p w14:paraId="2EC301FC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↓</w:t>
      </w:r>
    </w:p>
    <w:p w14:paraId="0A2FFA9D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7. 금액 회수 (현금 흐름 자동 연동)</w:t>
      </w:r>
    </w:p>
    <w:p w14:paraId="6DAE193F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↓</w:t>
      </w:r>
    </w:p>
    <w:p w14:paraId="4B0B7947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8. 수익성 분석 (원가 대비 실제 판매가)</w:t>
      </w:r>
    </w:p>
    <w:p w14:paraId="12386825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📊</w:t>
      </w: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모듈별 개발 현황</w:t>
      </w:r>
    </w:p>
    <w:p w14:paraId="190014A2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1. 인증 시스템 (완료 100%)</w:t>
      </w:r>
    </w:p>
    <w:p w14:paraId="33243F61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app/modules/auth/login.py</w:t>
      </w:r>
    </w:p>
    <w:p w14:paraId="10A02C61" w14:textId="77777777" w:rsidR="00870006" w:rsidRPr="00870006" w:rsidRDefault="00870006" w:rsidP="00870006">
      <w:pPr>
        <w:numPr>
          <w:ilvl w:val="0"/>
          <w:numId w:val="58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상태: 구현 완료, 테스트 통과</w:t>
      </w:r>
    </w:p>
    <w:p w14:paraId="6BD34B4B" w14:textId="77777777" w:rsidR="00870006" w:rsidRPr="00870006" w:rsidRDefault="00870006" w:rsidP="00870006">
      <w:pPr>
        <w:numPr>
          <w:ilvl w:val="0"/>
          <w:numId w:val="58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기능: Master 계정 인증,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JWT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토큰,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bcrypt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암호화, 권한 확인</w:t>
      </w:r>
    </w:p>
    <w:p w14:paraId="23FC7615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2. 사용자 관리 (완료 100%)</w:t>
      </w:r>
    </w:p>
    <w:p w14:paraId="274AC498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app/modules/system/users.py</w:t>
      </w:r>
    </w:p>
    <w:p w14:paraId="7A64C133" w14:textId="77777777" w:rsidR="00870006" w:rsidRPr="00870006" w:rsidRDefault="00870006" w:rsidP="00870006">
      <w:pPr>
        <w:numPr>
          <w:ilvl w:val="0"/>
          <w:numId w:val="5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상태: 구현 완료, 편집/삭제 포함</w:t>
      </w:r>
    </w:p>
    <w:p w14:paraId="0654B465" w14:textId="77777777" w:rsidR="00870006" w:rsidRPr="00870006" w:rsidRDefault="00870006" w:rsidP="00870006">
      <w:pPr>
        <w:numPr>
          <w:ilvl w:val="0"/>
          <w:numId w:val="5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기능: 직원 ID 자동 생성(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YYMMDD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-Count), 베트남 기업 기준 부서/직급, CRUD, 권한 관리</w:t>
      </w:r>
    </w:p>
    <w:p w14:paraId="7A994BB2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3. 데이터베이스 시스템 (완료 100%)</w:t>
      </w:r>
    </w:p>
    <w:p w14:paraId="65F9F707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app/shared/database.py, database/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init_db.sql</w:t>
      </w:r>
      <w:proofErr w:type="spellEnd"/>
    </w:p>
    <w:p w14:paraId="4186C20D" w14:textId="77777777" w:rsidR="00870006" w:rsidRPr="00870006" w:rsidRDefault="00870006" w:rsidP="00870006">
      <w:pPr>
        <w:numPr>
          <w:ilvl w:val="0"/>
          <w:numId w:val="6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lastRenderedPageBreak/>
        <w:t xml:space="preserve">상태: 17개 테이블,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Supabase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연결 확인</w:t>
      </w:r>
    </w:p>
    <w:p w14:paraId="69CF45E3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4. 6단계 카테고리 시스템 (신규 구현 완료 100%)</w:t>
      </w:r>
    </w:p>
    <w:p w14:paraId="4FB8F526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app/modules/system/categories.py</w:t>
      </w:r>
    </w:p>
    <w:p w14:paraId="05A18AED" w14:textId="77777777" w:rsidR="00870006" w:rsidRPr="00870006" w:rsidRDefault="00870006" w:rsidP="00870006">
      <w:pPr>
        <w:numPr>
          <w:ilvl w:val="0"/>
          <w:numId w:val="6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상태: 방금 구현 완료</w:t>
      </w:r>
    </w:p>
    <w:p w14:paraId="215B4A97" w14:textId="77777777" w:rsidR="00870006" w:rsidRPr="00870006" w:rsidRDefault="00870006" w:rsidP="00870006">
      <w:pPr>
        <w:numPr>
          <w:ilvl w:val="0"/>
          <w:numId w:val="6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기능:</w:t>
      </w:r>
    </w:p>
    <w:p w14:paraId="464947F0" w14:textId="77777777" w:rsidR="00870006" w:rsidRPr="00870006" w:rsidRDefault="00870006" w:rsidP="00870006">
      <w:pPr>
        <w:numPr>
          <w:ilvl w:val="1"/>
          <w:numId w:val="6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A</w:t>
      </w:r>
      <w:del w:id="0" w:author="Unknown">
        <w:r w:rsidRPr="00870006">
          <w:rPr>
            <w:rFonts w:ascii="맑은 고딕" w:eastAsia="맑은 고딕" w:hAnsi="맑은 고딕"/>
            <w:b/>
            <w:bCs/>
            <w:color w:val="000000"/>
            <w:sz w:val="18"/>
            <w:szCs w:val="18"/>
          </w:rPr>
          <w:delText>I 대분류, Level 1</w:delText>
        </w:r>
      </w:del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6 계층 구조</w:t>
      </w:r>
    </w:p>
    <w:p w14:paraId="0459AE2A" w14:textId="77777777" w:rsidR="00870006" w:rsidRPr="00870006" w:rsidRDefault="00870006" w:rsidP="00870006">
      <w:pPr>
        <w:numPr>
          <w:ilvl w:val="1"/>
          <w:numId w:val="6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부모-자식 관계 코드 체계</w:t>
      </w:r>
    </w:p>
    <w:p w14:paraId="7F7B2AEA" w14:textId="77777777" w:rsidR="00870006" w:rsidRPr="00870006" w:rsidRDefault="00870006" w:rsidP="00870006">
      <w:pPr>
        <w:numPr>
          <w:ilvl w:val="1"/>
          <w:numId w:val="6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카테고리 트리 시각화</w:t>
      </w:r>
    </w:p>
    <w:p w14:paraId="332A52E9" w14:textId="77777777" w:rsidR="00870006" w:rsidRPr="00870006" w:rsidRDefault="00870006" w:rsidP="00870006">
      <w:pPr>
        <w:numPr>
          <w:ilvl w:val="1"/>
          <w:numId w:val="6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자동 코드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생성기</w:t>
      </w:r>
      <w:proofErr w:type="spellEnd"/>
    </w:p>
    <w:p w14:paraId="79BB90E1" w14:textId="77777777" w:rsidR="00870006" w:rsidRPr="00870006" w:rsidRDefault="00870006" w:rsidP="00870006">
      <w:pPr>
        <w:numPr>
          <w:ilvl w:val="1"/>
          <w:numId w:val="6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CRUD 기능</w:t>
      </w:r>
    </w:p>
    <w:p w14:paraId="2BB1F895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5. 총무 관리 - 일반 구매 (진행 80%)</w:t>
      </w:r>
    </w:p>
    <w:p w14:paraId="659A34E2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app/modules/admin/general_affairs.py</w:t>
      </w:r>
    </w:p>
    <w:p w14:paraId="67EBAA40" w14:textId="77777777" w:rsidR="00870006" w:rsidRPr="00870006" w:rsidRDefault="00870006" w:rsidP="00870006">
      <w:pPr>
        <w:numPr>
          <w:ilvl w:val="0"/>
          <w:numId w:val="62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상태: 기본 구매 관리 구현, 메뉴 구조 정리 필요</w:t>
      </w:r>
    </w:p>
    <w:p w14:paraId="56EF4585" w14:textId="77777777" w:rsidR="00870006" w:rsidRPr="00870006" w:rsidRDefault="00870006" w:rsidP="00870006">
      <w:pPr>
        <w:numPr>
          <w:ilvl w:val="0"/>
          <w:numId w:val="62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기능: 구매 등록/조회/수정/삭제, 현금 흐름 관리</w:t>
      </w:r>
    </w:p>
    <w:p w14:paraId="344AEB37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6. 제품 관리 - 판매용 제품 (진행 30%)</w:t>
      </w:r>
    </w:p>
    <w:p w14:paraId="392E6609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app/modules/system/products.py</w:t>
      </w:r>
    </w:p>
    <w:p w14:paraId="440D44EE" w14:textId="77777777" w:rsidR="00870006" w:rsidRPr="00870006" w:rsidRDefault="00870006" w:rsidP="00870006">
      <w:pPr>
        <w:numPr>
          <w:ilvl w:val="0"/>
          <w:numId w:val="6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현재: 기본 틀만 구현</w:t>
      </w:r>
    </w:p>
    <w:p w14:paraId="4C1A3A3F" w14:textId="77777777" w:rsidR="00870006" w:rsidRPr="00870006" w:rsidRDefault="00870006" w:rsidP="00870006">
      <w:pPr>
        <w:numPr>
          <w:ilvl w:val="0"/>
          <w:numId w:val="6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필요 확장:</w:t>
      </w:r>
    </w:p>
    <w:p w14:paraId="25397049" w14:textId="77777777" w:rsidR="00870006" w:rsidRPr="00870006" w:rsidRDefault="00870006" w:rsidP="00870006">
      <w:pPr>
        <w:numPr>
          <w:ilvl w:val="1"/>
          <w:numId w:val="6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6단계 카테고리 연동</w:t>
      </w:r>
    </w:p>
    <w:p w14:paraId="27955B7D" w14:textId="77777777" w:rsidR="00870006" w:rsidRPr="00870006" w:rsidRDefault="00870006" w:rsidP="00870006">
      <w:pPr>
        <w:numPr>
          <w:ilvl w:val="1"/>
          <w:numId w:val="6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원가 관리 (구매가,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물류비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, 기타 비용)</w:t>
      </w:r>
    </w:p>
    <w:p w14:paraId="27E3A261" w14:textId="77777777" w:rsidR="00870006" w:rsidRPr="00870006" w:rsidRDefault="00870006" w:rsidP="00870006">
      <w:pPr>
        <w:numPr>
          <w:ilvl w:val="1"/>
          <w:numId w:val="6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마진율 설정 및 표준 판매가격 자동 계산</w:t>
      </w:r>
    </w:p>
    <w:p w14:paraId="62D92027" w14:textId="77777777" w:rsidR="00870006" w:rsidRPr="00870006" w:rsidRDefault="00870006" w:rsidP="00870006">
      <w:pPr>
        <w:numPr>
          <w:ilvl w:val="1"/>
          <w:numId w:val="6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제품별 수익성 분석</w:t>
      </w:r>
    </w:p>
    <w:p w14:paraId="3EB36BDC" w14:textId="77777777" w:rsidR="00870006" w:rsidRPr="00870006" w:rsidRDefault="00870006" w:rsidP="00870006">
      <w:pPr>
        <w:numPr>
          <w:ilvl w:val="1"/>
          <w:numId w:val="6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재고 관리 연동</w:t>
      </w:r>
    </w:p>
    <w:p w14:paraId="043D9BC9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7. 영업 관리 - 판매용 제품 구매 (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미구현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0%)</w:t>
      </w:r>
    </w:p>
    <w:p w14:paraId="4A8E1EB9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파일: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미생성</w:t>
      </w:r>
      <w:proofErr w:type="spellEnd"/>
    </w:p>
    <w:p w14:paraId="493D7B98" w14:textId="77777777" w:rsidR="00870006" w:rsidRPr="00870006" w:rsidRDefault="00870006" w:rsidP="00870006">
      <w:pPr>
        <w:numPr>
          <w:ilvl w:val="0"/>
          <w:numId w:val="6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필요 기능:</w:t>
      </w:r>
    </w:p>
    <w:p w14:paraId="56BB4EA2" w14:textId="77777777" w:rsidR="00870006" w:rsidRPr="00870006" w:rsidRDefault="00870006" w:rsidP="00870006">
      <w:pPr>
        <w:numPr>
          <w:ilvl w:val="1"/>
          <w:numId w:val="6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코드 기반 발주 시스템</w:t>
      </w:r>
    </w:p>
    <w:p w14:paraId="6AC48393" w14:textId="77777777" w:rsidR="00870006" w:rsidRPr="00870006" w:rsidRDefault="00870006" w:rsidP="00870006">
      <w:pPr>
        <w:numPr>
          <w:ilvl w:val="1"/>
          <w:numId w:val="6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공급업체별 제품 관리</w:t>
      </w:r>
    </w:p>
    <w:p w14:paraId="0FF89FBB" w14:textId="77777777" w:rsidR="00870006" w:rsidRPr="00870006" w:rsidRDefault="00870006" w:rsidP="00870006">
      <w:pPr>
        <w:numPr>
          <w:ilvl w:val="1"/>
          <w:numId w:val="6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구매가 변동 히스토리 추적</w:t>
      </w:r>
    </w:p>
    <w:p w14:paraId="5014900A" w14:textId="77777777" w:rsidR="00870006" w:rsidRPr="00870006" w:rsidRDefault="00870006" w:rsidP="00870006">
      <w:pPr>
        <w:numPr>
          <w:ilvl w:val="1"/>
          <w:numId w:val="6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lastRenderedPageBreak/>
        <w:t>원가 구성 요소별 세분화 관리</w:t>
      </w:r>
    </w:p>
    <w:p w14:paraId="3FE6B7EF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8. 견적서 관리 (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미구현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0%)</w:t>
      </w:r>
    </w:p>
    <w:p w14:paraId="112B1FAC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파일: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미생성</w:t>
      </w:r>
      <w:proofErr w:type="spellEnd"/>
    </w:p>
    <w:p w14:paraId="3E6AC6C7" w14:textId="77777777" w:rsidR="00870006" w:rsidRPr="00870006" w:rsidRDefault="00870006" w:rsidP="00870006">
      <w:pPr>
        <w:numPr>
          <w:ilvl w:val="0"/>
          <w:numId w:val="6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필요 기능:</w:t>
      </w:r>
    </w:p>
    <w:p w14:paraId="21588A19" w14:textId="77777777" w:rsidR="00870006" w:rsidRPr="00870006" w:rsidRDefault="00870006" w:rsidP="00870006">
      <w:pPr>
        <w:numPr>
          <w:ilvl w:val="1"/>
          <w:numId w:val="6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등록된 제품 코드 기반 견적서 작성</w:t>
      </w:r>
    </w:p>
    <w:p w14:paraId="5CB6B7B3" w14:textId="77777777" w:rsidR="00870006" w:rsidRPr="00870006" w:rsidRDefault="00870006" w:rsidP="00870006">
      <w:pPr>
        <w:numPr>
          <w:ilvl w:val="1"/>
          <w:numId w:val="6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수량별 가격 계산 (마진율 자동 적용)</w:t>
      </w:r>
    </w:p>
    <w:p w14:paraId="68B226F7" w14:textId="77777777" w:rsidR="00870006" w:rsidRPr="00870006" w:rsidRDefault="00870006" w:rsidP="00870006">
      <w:pPr>
        <w:numPr>
          <w:ilvl w:val="1"/>
          <w:numId w:val="6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PDF 생성 및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YMV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-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Qyymmdd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-count 문서 번호 자동 생성</w:t>
      </w:r>
    </w:p>
    <w:p w14:paraId="158DC2E0" w14:textId="77777777" w:rsidR="00870006" w:rsidRPr="00870006" w:rsidRDefault="00870006" w:rsidP="00870006">
      <w:pPr>
        <w:numPr>
          <w:ilvl w:val="1"/>
          <w:numId w:val="6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견적서 → 주문서 전환 워크플로우</w:t>
      </w:r>
    </w:p>
    <w:p w14:paraId="7A79C97D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9. 고객 관리 (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미구현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0%)</w:t>
      </w:r>
    </w:p>
    <w:p w14:paraId="2D33B081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파일: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미생성</w:t>
      </w:r>
      <w:proofErr w:type="spellEnd"/>
    </w:p>
    <w:p w14:paraId="33071483" w14:textId="77777777" w:rsidR="00870006" w:rsidRPr="00870006" w:rsidRDefault="00870006" w:rsidP="00870006">
      <w:pPr>
        <w:numPr>
          <w:ilvl w:val="0"/>
          <w:numId w:val="6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필요 기능: 고객 정보 관리, 거래 히스토리, 신용 관리</w:t>
      </w:r>
    </w:p>
    <w:p w14:paraId="31AAC2A7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10. 주문 및 세금계산서 관리 (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미구현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0%)</w:t>
      </w:r>
    </w:p>
    <w:p w14:paraId="7EFA4B11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파일: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미생성</w:t>
      </w:r>
      <w:proofErr w:type="spellEnd"/>
    </w:p>
    <w:p w14:paraId="631ED98A" w14:textId="77777777" w:rsidR="00870006" w:rsidRPr="00870006" w:rsidRDefault="00870006" w:rsidP="00870006">
      <w:pPr>
        <w:numPr>
          <w:ilvl w:val="0"/>
          <w:numId w:val="6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필요 기능: 주문서 관리, 세금계산서 발행, 배송 관리</w:t>
      </w:r>
    </w:p>
    <w:p w14:paraId="318C6178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11. 현금 흐름 연동 시스템 (진행 60%)</w:t>
      </w:r>
    </w:p>
    <w:p w14:paraId="7184065E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app/modules/admin/general_affairs.py</w:t>
      </w:r>
    </w:p>
    <w:p w14:paraId="70F532D1" w14:textId="77777777" w:rsidR="00870006" w:rsidRPr="00870006" w:rsidRDefault="00870006" w:rsidP="00870006">
      <w:pPr>
        <w:numPr>
          <w:ilvl w:val="0"/>
          <w:numId w:val="68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현재: 기본 현금 흐름 관리</w:t>
      </w:r>
    </w:p>
    <w:p w14:paraId="09AB60B5" w14:textId="77777777" w:rsidR="00870006" w:rsidRPr="00870006" w:rsidRDefault="00870006" w:rsidP="00870006">
      <w:pPr>
        <w:numPr>
          <w:ilvl w:val="0"/>
          <w:numId w:val="68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필요 확장: 판매 수금 자동 연동, 제품 구매와 연결</w:t>
      </w:r>
    </w:p>
    <w:p w14:paraId="0EA9BF12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12. 수익성 분석 시스템 (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미구현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0%)</w:t>
      </w:r>
    </w:p>
    <w:p w14:paraId="2113DBAD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파일: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미생성</w:t>
      </w:r>
      <w:proofErr w:type="spellEnd"/>
    </w:p>
    <w:p w14:paraId="11DF2FED" w14:textId="77777777" w:rsidR="00870006" w:rsidRPr="00870006" w:rsidRDefault="00870006" w:rsidP="00870006">
      <w:pPr>
        <w:numPr>
          <w:ilvl w:val="0"/>
          <w:numId w:val="6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필요 기능:</w:t>
      </w:r>
    </w:p>
    <w:p w14:paraId="3A3E53CA" w14:textId="77777777" w:rsidR="00870006" w:rsidRPr="00870006" w:rsidRDefault="00870006" w:rsidP="00870006">
      <w:pPr>
        <w:numPr>
          <w:ilvl w:val="1"/>
          <w:numId w:val="6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제품별 원가 대비 실제 수익률 분석</w:t>
      </w:r>
    </w:p>
    <w:p w14:paraId="04214B2C" w14:textId="77777777" w:rsidR="00870006" w:rsidRPr="00870006" w:rsidRDefault="00870006" w:rsidP="00870006">
      <w:pPr>
        <w:numPr>
          <w:ilvl w:val="1"/>
          <w:numId w:val="6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고객별 수익성 분석</w:t>
      </w:r>
    </w:p>
    <w:p w14:paraId="0C4D81D9" w14:textId="77777777" w:rsidR="00870006" w:rsidRPr="00870006" w:rsidRDefault="00870006" w:rsidP="00870006">
      <w:pPr>
        <w:numPr>
          <w:ilvl w:val="1"/>
          <w:numId w:val="6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월별/분기별 수익 트렌드 분석</w:t>
      </w:r>
    </w:p>
    <w:p w14:paraId="147B116A" w14:textId="77777777" w:rsidR="00870006" w:rsidRPr="00870006" w:rsidRDefault="00870006" w:rsidP="00870006">
      <w:pPr>
        <w:numPr>
          <w:ilvl w:val="1"/>
          <w:numId w:val="6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마진율 최적화 제안</w:t>
      </w:r>
    </w:p>
    <w:p w14:paraId="5057D018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⚠️</w:t>
      </w: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주요 문제점 및 해결 과제</w:t>
      </w:r>
    </w:p>
    <w:p w14:paraId="53D71896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1. 구매 시스템 이원화 필요</w:t>
      </w:r>
    </w:p>
    <w:p w14:paraId="7DD71399" w14:textId="77777777" w:rsidR="00870006" w:rsidRPr="00870006" w:rsidRDefault="00870006" w:rsidP="00870006">
      <w:pPr>
        <w:numPr>
          <w:ilvl w:val="0"/>
          <w:numId w:val="7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문제: 현재 단일 구매 시스템만 존재</w:t>
      </w:r>
    </w:p>
    <w:p w14:paraId="3F17BE02" w14:textId="77777777" w:rsidR="00870006" w:rsidRPr="00870006" w:rsidRDefault="00870006" w:rsidP="00870006">
      <w:pPr>
        <w:numPr>
          <w:ilvl w:val="0"/>
          <w:numId w:val="7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해결: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총무용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일반 구매 vs 영업용 제품 구매 완전 분리</w:t>
      </w:r>
    </w:p>
    <w:p w14:paraId="0CE11C16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lastRenderedPageBreak/>
        <w:t>2. 제품-카테고리 연동 시스템</w:t>
      </w:r>
    </w:p>
    <w:p w14:paraId="32FF24CD" w14:textId="77777777" w:rsidR="00870006" w:rsidRPr="00870006" w:rsidRDefault="00870006" w:rsidP="00870006">
      <w:pPr>
        <w:numPr>
          <w:ilvl w:val="0"/>
          <w:numId w:val="7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문제: 카테고리 시스템과 제품 관리가 분리됨</w:t>
      </w:r>
    </w:p>
    <w:p w14:paraId="013397C8" w14:textId="77777777" w:rsidR="00870006" w:rsidRPr="00870006" w:rsidRDefault="00870006" w:rsidP="00870006">
      <w:pPr>
        <w:numPr>
          <w:ilvl w:val="0"/>
          <w:numId w:val="7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해결: 6단계 카테고리 기반 제품 코드 자동 생성 연동</w:t>
      </w:r>
    </w:p>
    <w:p w14:paraId="335275D3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3. 전체 판매 프로세스 통합</w:t>
      </w:r>
    </w:p>
    <w:p w14:paraId="7D7EF2E5" w14:textId="77777777" w:rsidR="00870006" w:rsidRPr="00870006" w:rsidRDefault="00870006" w:rsidP="00870006">
      <w:pPr>
        <w:numPr>
          <w:ilvl w:val="0"/>
          <w:numId w:val="72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문제: 각 모듈이 독립적 작동</w:t>
      </w:r>
    </w:p>
    <w:p w14:paraId="0A393F55" w14:textId="77777777" w:rsidR="00870006" w:rsidRPr="00870006" w:rsidRDefault="00870006" w:rsidP="00870006">
      <w:pPr>
        <w:numPr>
          <w:ilvl w:val="0"/>
          <w:numId w:val="72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해결: 카테고리 → 제품 → 구매 → 견적 → 판매 → 수금 전체 연동</w:t>
      </w:r>
    </w:p>
    <w:p w14:paraId="513F4C9C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4. 원가 및 수익성 분석 부재</w:t>
      </w:r>
    </w:p>
    <w:p w14:paraId="046AE760" w14:textId="77777777" w:rsidR="00870006" w:rsidRPr="00870006" w:rsidRDefault="00870006" w:rsidP="00870006">
      <w:pPr>
        <w:numPr>
          <w:ilvl w:val="0"/>
          <w:numId w:val="7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문제: 단순 제품 정보만 관리, 실제 수익률 파악 불가</w:t>
      </w:r>
    </w:p>
    <w:p w14:paraId="143AF42B" w14:textId="77777777" w:rsidR="00870006" w:rsidRPr="00870006" w:rsidRDefault="00870006" w:rsidP="00870006">
      <w:pPr>
        <w:numPr>
          <w:ilvl w:val="0"/>
          <w:numId w:val="7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해결: 실시간 원가 추적 및 수익성 분석 대시보드</w:t>
      </w:r>
    </w:p>
    <w:p w14:paraId="34B5C221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🚀</w:t>
      </w: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개발 우선순위 (수정)</w:t>
      </w:r>
    </w:p>
    <w:p w14:paraId="3BE541C8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Phase 1: 핵심 인프라 완성</w:t>
      </w:r>
    </w:p>
    <w:p w14:paraId="65196EAB" w14:textId="77777777" w:rsidR="00870006" w:rsidRPr="00870006" w:rsidRDefault="00870006" w:rsidP="00870006">
      <w:pPr>
        <w:numPr>
          <w:ilvl w:val="0"/>
          <w:numId w:val="7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관리 확장 - 6단계 카테고리 연동, 원가 관리</w:t>
      </w:r>
    </w:p>
    <w:p w14:paraId="1BB78E3C" w14:textId="77777777" w:rsidR="00870006" w:rsidRPr="00870006" w:rsidRDefault="00870006" w:rsidP="00870006">
      <w:pPr>
        <w:numPr>
          <w:ilvl w:val="0"/>
          <w:numId w:val="7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영업용 제품 구매 시스템 - 제품 코드 기반 발주</w:t>
      </w:r>
    </w:p>
    <w:p w14:paraId="6BD84DCA" w14:textId="77777777" w:rsidR="00870006" w:rsidRPr="00870006" w:rsidRDefault="00870006" w:rsidP="00870006">
      <w:pPr>
        <w:numPr>
          <w:ilvl w:val="0"/>
          <w:numId w:val="7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메뉴 구조 정리 - 일반 구매와 제품 구매 분리</w:t>
      </w:r>
    </w:p>
    <w:p w14:paraId="642D2ED9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Phase 2: 판매 프로세스 구축</w:t>
      </w:r>
    </w:p>
    <w:p w14:paraId="346B2D66" w14:textId="77777777" w:rsidR="00870006" w:rsidRPr="00870006" w:rsidRDefault="00870006" w:rsidP="00870006">
      <w:pPr>
        <w:numPr>
          <w:ilvl w:val="0"/>
          <w:numId w:val="7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견적서 관리 - 제품 코드 기반 견적서 작성</w:t>
      </w:r>
    </w:p>
    <w:p w14:paraId="0EB9717B" w14:textId="77777777" w:rsidR="00870006" w:rsidRPr="00870006" w:rsidRDefault="00870006" w:rsidP="00870006">
      <w:pPr>
        <w:numPr>
          <w:ilvl w:val="0"/>
          <w:numId w:val="7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고객 관리 - 기본 CRUD 및 거래 히스토리</w:t>
      </w:r>
    </w:p>
    <w:p w14:paraId="7B4343D6" w14:textId="77777777" w:rsidR="00870006" w:rsidRPr="00870006" w:rsidRDefault="00870006" w:rsidP="00870006">
      <w:pPr>
        <w:numPr>
          <w:ilvl w:val="0"/>
          <w:numId w:val="7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주문 및 세금계산서 - 판매 완료 프로세스</w:t>
      </w:r>
    </w:p>
    <w:p w14:paraId="5E8E65DF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Phase 3: 통합 분석 시스템</w:t>
      </w:r>
    </w:p>
    <w:p w14:paraId="17E7030A" w14:textId="77777777" w:rsidR="00870006" w:rsidRPr="00870006" w:rsidRDefault="00870006" w:rsidP="00870006">
      <w:pPr>
        <w:numPr>
          <w:ilvl w:val="0"/>
          <w:numId w:val="7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현금 흐름 자동 연동 - 판매 수금과 실시간 연결</w:t>
      </w:r>
    </w:p>
    <w:p w14:paraId="146C671C" w14:textId="77777777" w:rsidR="00870006" w:rsidRPr="00870006" w:rsidRDefault="00870006" w:rsidP="00870006">
      <w:pPr>
        <w:numPr>
          <w:ilvl w:val="0"/>
          <w:numId w:val="7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수익성 분석 - 제품별, 고객별, 기간별 분석</w:t>
      </w:r>
    </w:p>
    <w:p w14:paraId="1DBC53CC" w14:textId="77777777" w:rsidR="00870006" w:rsidRPr="00870006" w:rsidRDefault="00870006" w:rsidP="00870006">
      <w:pPr>
        <w:numPr>
          <w:ilvl w:val="0"/>
          <w:numId w:val="7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전체 워크플로우 최적화</w:t>
      </w:r>
    </w:p>
    <w:p w14:paraId="5CE77C8B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📈</w:t>
      </w: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전체 진행률</w:t>
      </w:r>
    </w:p>
    <w:p w14:paraId="37A1CC9E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완료 (40%)</w:t>
      </w:r>
    </w:p>
    <w:p w14:paraId="5533A75C" w14:textId="77777777" w:rsidR="00870006" w:rsidRPr="00870006" w:rsidRDefault="00870006" w:rsidP="00870006">
      <w:pPr>
        <w:numPr>
          <w:ilvl w:val="0"/>
          <w:numId w:val="7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인증 시스템 (100%)</w:t>
      </w:r>
    </w:p>
    <w:p w14:paraId="39A845B8" w14:textId="77777777" w:rsidR="00870006" w:rsidRPr="00870006" w:rsidRDefault="00870006" w:rsidP="00870006">
      <w:pPr>
        <w:numPr>
          <w:ilvl w:val="0"/>
          <w:numId w:val="7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사용자 관리 (100%)</w:t>
      </w:r>
    </w:p>
    <w:p w14:paraId="078780C2" w14:textId="77777777" w:rsidR="00870006" w:rsidRPr="00870006" w:rsidRDefault="00870006" w:rsidP="00870006">
      <w:pPr>
        <w:numPr>
          <w:ilvl w:val="0"/>
          <w:numId w:val="7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데이터베이스 (100%)</w:t>
      </w:r>
    </w:p>
    <w:p w14:paraId="74634EF1" w14:textId="77777777" w:rsidR="00870006" w:rsidRPr="00870006" w:rsidRDefault="00870006" w:rsidP="00870006">
      <w:pPr>
        <w:numPr>
          <w:ilvl w:val="0"/>
          <w:numId w:val="7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카테고리 시스템 (100%)</w:t>
      </w:r>
    </w:p>
    <w:p w14:paraId="20D863CC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진행 중 (25%)</w:t>
      </w:r>
    </w:p>
    <w:p w14:paraId="2879407C" w14:textId="77777777" w:rsidR="00870006" w:rsidRPr="00870006" w:rsidRDefault="00870006" w:rsidP="00870006">
      <w:pPr>
        <w:numPr>
          <w:ilvl w:val="0"/>
          <w:numId w:val="78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lastRenderedPageBreak/>
        <w:t>총무 관리 (80%)</w:t>
      </w:r>
    </w:p>
    <w:p w14:paraId="4EAB9170" w14:textId="77777777" w:rsidR="00870006" w:rsidRPr="00870006" w:rsidRDefault="00870006" w:rsidP="00870006">
      <w:pPr>
        <w:numPr>
          <w:ilvl w:val="0"/>
          <w:numId w:val="78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관리 (30%)</w:t>
      </w:r>
    </w:p>
    <w:p w14:paraId="26F75EF7" w14:textId="77777777" w:rsidR="00870006" w:rsidRPr="00870006" w:rsidRDefault="00870006" w:rsidP="00870006">
      <w:pPr>
        <w:numPr>
          <w:ilvl w:val="0"/>
          <w:numId w:val="78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현금 흐름 (60%)</w:t>
      </w:r>
    </w:p>
    <w:p w14:paraId="7B02E512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미구현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(35%)</w:t>
      </w:r>
    </w:p>
    <w:p w14:paraId="391ADE59" w14:textId="77777777" w:rsidR="00870006" w:rsidRPr="00870006" w:rsidRDefault="00870006" w:rsidP="00870006">
      <w:pPr>
        <w:numPr>
          <w:ilvl w:val="0"/>
          <w:numId w:val="7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영업용 제품 구매 (0%)</w:t>
      </w:r>
    </w:p>
    <w:p w14:paraId="56D0CB15" w14:textId="77777777" w:rsidR="00870006" w:rsidRPr="00870006" w:rsidRDefault="00870006" w:rsidP="00870006">
      <w:pPr>
        <w:numPr>
          <w:ilvl w:val="0"/>
          <w:numId w:val="7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견적서 관리 (0%)</w:t>
      </w:r>
    </w:p>
    <w:p w14:paraId="230BBACC" w14:textId="77777777" w:rsidR="00870006" w:rsidRPr="00870006" w:rsidRDefault="00870006" w:rsidP="00870006">
      <w:pPr>
        <w:numPr>
          <w:ilvl w:val="0"/>
          <w:numId w:val="7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고객 관리 (0%)</w:t>
      </w:r>
    </w:p>
    <w:p w14:paraId="1409F99B" w14:textId="77777777" w:rsidR="00870006" w:rsidRPr="00870006" w:rsidRDefault="00870006" w:rsidP="00870006">
      <w:pPr>
        <w:numPr>
          <w:ilvl w:val="0"/>
          <w:numId w:val="7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수익성 분석 (0%)</w:t>
      </w:r>
    </w:p>
    <w:p w14:paraId="5DB96C73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현재 시스템은 기본 관리 기능과 카테고리 체계는 완성되었으나, 핵심 비즈니스인 제품 중심의 통합 판매 프로세스 구축이 시급한 상태입니다.</w:t>
      </w:r>
    </w:p>
    <w:p w14:paraId="2D825A03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Step 6: 6단계 카테고리 시스템 구현</w:t>
      </w:r>
    </w:p>
    <w:p w14:paraId="7CC3DD95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완료</w:t>
      </w:r>
    </w:p>
    <w:p w14:paraId="01189BB0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정리 내용에 </w:t>
      </w: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추가 해줘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. 코드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개발할때는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전체코드를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니가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제작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해야할지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아니면 수정 코드를 </w:t>
      </w: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진행 할지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</w:t>
      </w: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문의 하고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나서 그 답에 따라서 진행 </w:t>
      </w: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하고 ,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모든 업무는 한단계씩 </w:t>
      </w: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진행 함</w:t>
      </w:r>
      <w:proofErr w:type="gramEnd"/>
    </w:p>
    <w:p w14:paraId="28195A79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YMV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비즈니스 시스템 개발 현황 보고서 (업데이트)</w:t>
      </w:r>
    </w:p>
    <w:p w14:paraId="6FB09BE3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🎯</w:t>
      </w: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개발 방향 및 목표</w:t>
      </w:r>
    </w:p>
    <w:p w14:paraId="65594731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시스템 개요</w:t>
      </w:r>
    </w:p>
    <w:p w14:paraId="2D0CFE71" w14:textId="77777777" w:rsidR="00870006" w:rsidRPr="00870006" w:rsidRDefault="00870006" w:rsidP="00870006">
      <w:pPr>
        <w:numPr>
          <w:ilvl w:val="0"/>
          <w:numId w:val="8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대상: 베트남 소재 한국 기업 (직원 20명)</w:t>
      </w:r>
    </w:p>
    <w:p w14:paraId="6689EE25" w14:textId="77777777" w:rsidR="00870006" w:rsidRPr="00870006" w:rsidRDefault="00870006" w:rsidP="00870006">
      <w:pPr>
        <w:numPr>
          <w:ilvl w:val="0"/>
          <w:numId w:val="8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목적: 영업, 총무, 인사 통합 관리</w:t>
      </w:r>
    </w:p>
    <w:p w14:paraId="5481EB04" w14:textId="77777777" w:rsidR="00870006" w:rsidRPr="00870006" w:rsidRDefault="00870006" w:rsidP="00870006">
      <w:pPr>
        <w:numPr>
          <w:ilvl w:val="0"/>
          <w:numId w:val="8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기술 스택: Python/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Streamlit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+ PostgreSQL(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Supabase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)</w:t>
      </w:r>
    </w:p>
    <w:p w14:paraId="1721CFAC" w14:textId="77777777" w:rsidR="00870006" w:rsidRPr="00870006" w:rsidRDefault="00870006" w:rsidP="00870006">
      <w:pPr>
        <w:numPr>
          <w:ilvl w:val="0"/>
          <w:numId w:val="8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배포: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Streamlit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Cloud + GitHub</w:t>
      </w:r>
    </w:p>
    <w:p w14:paraId="0728BD73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핵심 비즈니스 정책</w:t>
      </w:r>
    </w:p>
    <w:p w14:paraId="40F88E96" w14:textId="77777777" w:rsidR="00870006" w:rsidRPr="00870006" w:rsidRDefault="00870006" w:rsidP="00870006">
      <w:pPr>
        <w:numPr>
          <w:ilvl w:val="0"/>
          <w:numId w:val="8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통화 정책: 사내 운영(VND), 해외 거래(USD)</w:t>
      </w:r>
    </w:p>
    <w:p w14:paraId="1A82F7F9" w14:textId="77777777" w:rsidR="00870006" w:rsidRPr="00870006" w:rsidRDefault="00870006" w:rsidP="00870006">
      <w:pPr>
        <w:numPr>
          <w:ilvl w:val="0"/>
          <w:numId w:val="8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문서 번호: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YMV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-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Qyymmdd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-count (견적서),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YMV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-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Pyymmdd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-count (발주서)</w:t>
      </w:r>
    </w:p>
    <w:p w14:paraId="2D6FB904" w14:textId="77777777" w:rsidR="00870006" w:rsidRPr="00870006" w:rsidRDefault="00870006" w:rsidP="00870006">
      <w:pPr>
        <w:numPr>
          <w:ilvl w:val="0"/>
          <w:numId w:val="8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직원 ID: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YYMMDD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-Count 형식</w:t>
      </w:r>
    </w:p>
    <w:p w14:paraId="321992B7" w14:textId="77777777" w:rsidR="00870006" w:rsidRPr="00870006" w:rsidRDefault="00870006" w:rsidP="00870006">
      <w:pPr>
        <w:numPr>
          <w:ilvl w:val="0"/>
          <w:numId w:val="8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권한 관리: Master 계정 + 메뉴별 권한</w:t>
      </w:r>
    </w:p>
    <w:p w14:paraId="1A1E3C2B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코드 체계</w:t>
      </w:r>
    </w:p>
    <w:p w14:paraId="14F6EE41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A-001-002-003-004-005-006</w:t>
      </w:r>
    </w:p>
    <w:p w14:paraId="601EE2AB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│   │   │   │   │   │</w:t>
      </w:r>
    </w:p>
    <w:p w14:paraId="1BEA96A9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│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│   │   │   │   └── Level 6 (3자리)</w:t>
      </w:r>
    </w:p>
    <w:p w14:paraId="11A29163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lastRenderedPageBreak/>
        <w:t>│  │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│   │   │   └────── Level 5 (3자리)</w:t>
      </w:r>
    </w:p>
    <w:p w14:paraId="24B03B17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│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│   │   └────────── Level 4 (3자리)</w:t>
      </w:r>
    </w:p>
    <w:p w14:paraId="17D796B5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│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│   └────────────── Level 3 (3자리)</w:t>
      </w:r>
    </w:p>
    <w:p w14:paraId="44BD5DD1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│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  └────────────────── Level 2 (3자리)</w:t>
      </w:r>
    </w:p>
    <w:p w14:paraId="2FC50061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proofErr w:type="gram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│  └</w:t>
      </w:r>
      <w:proofErr w:type="gram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────────────────────── Level 1 (3자리)</w:t>
      </w:r>
    </w:p>
    <w:p w14:paraId="33AC60D5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└───────────────────────── 대분류 (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A~I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)</w:t>
      </w:r>
    </w:p>
    <w:p w14:paraId="770B8BD0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개발 진행 규칙 (신규 추가)</w:t>
      </w:r>
    </w:p>
    <w:p w14:paraId="10FFB2DC" w14:textId="77777777" w:rsidR="00870006" w:rsidRPr="00870006" w:rsidRDefault="00870006" w:rsidP="00870006">
      <w:pPr>
        <w:numPr>
          <w:ilvl w:val="0"/>
          <w:numId w:val="82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코드 개발 전 확인: 전체 코드 제작 vs 수정 코드 방식 문의 후 진행</w:t>
      </w:r>
    </w:p>
    <w:p w14:paraId="3C7D64FC" w14:textId="77777777" w:rsidR="00870006" w:rsidRPr="00870006" w:rsidRDefault="00870006" w:rsidP="00870006">
      <w:pPr>
        <w:numPr>
          <w:ilvl w:val="0"/>
          <w:numId w:val="82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단계별 진행: 모든 업무를 한 단계씩 순차 진행</w:t>
      </w:r>
    </w:p>
    <w:p w14:paraId="3197E0D4" w14:textId="77777777" w:rsidR="00870006" w:rsidRPr="00870006" w:rsidRDefault="00870006" w:rsidP="00870006">
      <w:pPr>
        <w:numPr>
          <w:ilvl w:val="0"/>
          <w:numId w:val="82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완료 확인: 각 단계 완료 후 다음 단계 진행</w:t>
      </w:r>
    </w:p>
    <w:p w14:paraId="2A98F138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Segoe UI Emoji" w:eastAsia="맑은 고딕" w:hAnsi="Segoe UI Emoji" w:cs="Segoe UI Emoji"/>
          <w:b/>
          <w:bCs/>
          <w:color w:val="000000"/>
          <w:sz w:val="18"/>
          <w:szCs w:val="18"/>
        </w:rPr>
        <w:t>📊</w:t>
      </w: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모듈별 개발 현황 (업데이트)</w:t>
      </w:r>
    </w:p>
    <w:p w14:paraId="486AC0C4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1. 인증 시스템 (완료 100%)</w:t>
      </w:r>
    </w:p>
    <w:p w14:paraId="42720DB9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app/modules/auth/login.py</w:t>
      </w:r>
    </w:p>
    <w:p w14:paraId="2C8548FA" w14:textId="77777777" w:rsidR="00870006" w:rsidRPr="00870006" w:rsidRDefault="00870006" w:rsidP="00870006">
      <w:pPr>
        <w:numPr>
          <w:ilvl w:val="0"/>
          <w:numId w:val="8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상태: 구현 완료, 테스트 통과</w:t>
      </w:r>
    </w:p>
    <w:p w14:paraId="104D5F56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2. 사용자 관리 (완료 100%)</w:t>
      </w:r>
    </w:p>
    <w:p w14:paraId="034F28C8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app/modules/system/users.py</w:t>
      </w:r>
    </w:p>
    <w:p w14:paraId="0EDC3F86" w14:textId="77777777" w:rsidR="00870006" w:rsidRPr="00870006" w:rsidRDefault="00870006" w:rsidP="00870006">
      <w:pPr>
        <w:numPr>
          <w:ilvl w:val="0"/>
          <w:numId w:val="8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상태: 구현 완료, 편집/삭제 포함</w:t>
      </w:r>
    </w:p>
    <w:p w14:paraId="327DBA5F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3. 데이터베이스 시스템 (완료 100%)</w:t>
      </w:r>
    </w:p>
    <w:p w14:paraId="1C638BF5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app/shared/database.py, database/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init_db.sql</w:t>
      </w:r>
      <w:proofErr w:type="spellEnd"/>
    </w:p>
    <w:p w14:paraId="31FCE762" w14:textId="77777777" w:rsidR="00870006" w:rsidRPr="00870006" w:rsidRDefault="00870006" w:rsidP="00870006">
      <w:pPr>
        <w:numPr>
          <w:ilvl w:val="0"/>
          <w:numId w:val="85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상태: 17개 테이블,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Supabase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연결 확인</w:t>
      </w:r>
    </w:p>
    <w:p w14:paraId="4E4568FA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4. 6단계 카테고리 시스템 (완료 100%) ★ 신규 완료</w:t>
      </w:r>
    </w:p>
    <w:p w14:paraId="57D91882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app/modules/system/categories.py</w:t>
      </w:r>
    </w:p>
    <w:p w14:paraId="3E8E1D53" w14:textId="77777777" w:rsidR="00870006" w:rsidRPr="00870006" w:rsidRDefault="00870006" w:rsidP="00870006">
      <w:pPr>
        <w:numPr>
          <w:ilvl w:val="0"/>
          <w:numId w:val="8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상태: 구현 완료</w:t>
      </w:r>
    </w:p>
    <w:p w14:paraId="6D07DAC8" w14:textId="77777777" w:rsidR="00870006" w:rsidRPr="00870006" w:rsidRDefault="00870006" w:rsidP="00870006">
      <w:pPr>
        <w:numPr>
          <w:ilvl w:val="0"/>
          <w:numId w:val="8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기능:</w:t>
      </w:r>
    </w:p>
    <w:p w14:paraId="61611E7E" w14:textId="77777777" w:rsidR="00870006" w:rsidRPr="00870006" w:rsidRDefault="00870006" w:rsidP="00870006">
      <w:pPr>
        <w:numPr>
          <w:ilvl w:val="1"/>
          <w:numId w:val="8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A</w:t>
      </w:r>
      <w:del w:id="1" w:author="Unknown">
        <w:r w:rsidRPr="00870006">
          <w:rPr>
            <w:rFonts w:ascii="맑은 고딕" w:eastAsia="맑은 고딕" w:hAnsi="맑은 고딕"/>
            <w:b/>
            <w:bCs/>
            <w:color w:val="000000"/>
            <w:sz w:val="18"/>
            <w:szCs w:val="18"/>
          </w:rPr>
          <w:delText>I 대분류, Level 1</w:delText>
        </w:r>
      </w:del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6 계층 구조</w:t>
      </w:r>
    </w:p>
    <w:p w14:paraId="65DBC115" w14:textId="77777777" w:rsidR="00870006" w:rsidRPr="00870006" w:rsidRDefault="00870006" w:rsidP="00870006">
      <w:pPr>
        <w:numPr>
          <w:ilvl w:val="1"/>
          <w:numId w:val="8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부모-자식 관계 코드 체계</w:t>
      </w:r>
    </w:p>
    <w:p w14:paraId="3A8B1F64" w14:textId="77777777" w:rsidR="00870006" w:rsidRPr="00870006" w:rsidRDefault="00870006" w:rsidP="00870006">
      <w:pPr>
        <w:numPr>
          <w:ilvl w:val="1"/>
          <w:numId w:val="8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카테고리 트리 시각화</w:t>
      </w:r>
    </w:p>
    <w:p w14:paraId="0640143A" w14:textId="77777777" w:rsidR="00870006" w:rsidRPr="00870006" w:rsidRDefault="00870006" w:rsidP="00870006">
      <w:pPr>
        <w:numPr>
          <w:ilvl w:val="1"/>
          <w:numId w:val="8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자동 코드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생성기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(A-001-002-003-004-005-006 형식)</w:t>
      </w:r>
    </w:p>
    <w:p w14:paraId="6354A0D4" w14:textId="77777777" w:rsidR="00870006" w:rsidRPr="00870006" w:rsidRDefault="00870006" w:rsidP="00870006">
      <w:pPr>
        <w:numPr>
          <w:ilvl w:val="1"/>
          <w:numId w:val="8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카테고리 CRUD 기능 (생성/조회/수정/삭제)</w:t>
      </w:r>
    </w:p>
    <w:p w14:paraId="40AAC1DA" w14:textId="77777777" w:rsidR="00870006" w:rsidRPr="00870006" w:rsidRDefault="00870006" w:rsidP="00870006">
      <w:pPr>
        <w:numPr>
          <w:ilvl w:val="1"/>
          <w:numId w:val="86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lastRenderedPageBreak/>
        <w:t xml:space="preserve">제품 코드 </w:t>
      </w:r>
      <w:proofErr w:type="spellStart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생성기</w:t>
      </w:r>
      <w:proofErr w:type="spellEnd"/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 (Level 6 카테고리 기반)</w:t>
      </w:r>
    </w:p>
    <w:p w14:paraId="71DBA40E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5. 총무 관리 - 일반 구매 (진행 80%)</w:t>
      </w:r>
    </w:p>
    <w:p w14:paraId="1231A174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app/modules/admin/general_affairs.py</w:t>
      </w:r>
    </w:p>
    <w:p w14:paraId="150B9611" w14:textId="77777777" w:rsidR="00870006" w:rsidRPr="00870006" w:rsidRDefault="00870006" w:rsidP="00870006">
      <w:pPr>
        <w:numPr>
          <w:ilvl w:val="0"/>
          <w:numId w:val="87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상태: 메뉴 구조 정리 필요</w:t>
      </w:r>
    </w:p>
    <w:p w14:paraId="7888C31E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6. 제품 관리 - 판매용 제품 (진행 30%)</w:t>
      </w:r>
    </w:p>
    <w:p w14:paraId="31B257E6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파일: app/modules/system/products.py</w:t>
      </w:r>
    </w:p>
    <w:p w14:paraId="21E2F217" w14:textId="77777777" w:rsidR="00870006" w:rsidRPr="00870006" w:rsidRDefault="00870006" w:rsidP="00870006">
      <w:pPr>
        <w:numPr>
          <w:ilvl w:val="0"/>
          <w:numId w:val="88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다음 작업: 6단계 카테고리 시스템과 연동 필요</w:t>
      </w:r>
    </w:p>
    <w:p w14:paraId="1A6E2689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다음 단계 계획</w:t>
      </w:r>
    </w:p>
    <w:p w14:paraId="0EC928DE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Step 7: 제품 관리와 카테고리 시스템 연동</w:t>
      </w:r>
    </w:p>
    <w:p w14:paraId="563190FB" w14:textId="77777777" w:rsidR="00870006" w:rsidRPr="00870006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등록 시 6단계 카테고리 코드를 기반으로 제품 코드를 생성하는 시스템 구축</w:t>
      </w:r>
    </w:p>
    <w:p w14:paraId="2E1AA1C9" w14:textId="2A8FD55B" w:rsidR="00F020CE" w:rsidRDefault="00870006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870006">
        <w:rPr>
          <w:rFonts w:ascii="맑은 고딕" w:eastAsia="맑은 고딕" w:hAnsi="맑은 고딕"/>
          <w:b/>
          <w:bCs/>
          <w:color w:val="000000"/>
          <w:sz w:val="18"/>
          <w:szCs w:val="18"/>
        </w:rPr>
        <w:t>질문: products.py 파일의 제품 관리 모듈을 카테고리 시스템과 연동하도록 전체 코드를 새로 제작할까요, 아니면 기존 코드를 수정하는 방식으로 진행할까요?</w:t>
      </w:r>
    </w:p>
    <w:p w14:paraId="65E48F10" w14:textId="77777777" w:rsidR="009F07B8" w:rsidRDefault="009F07B8" w:rsidP="00870006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0F990E5E" w14:textId="77777777" w:rsid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카테고리 화면구성 </w:t>
      </w:r>
    </w:p>
    <w:p w14:paraId="3424DA8F" w14:textId="4F33C1A7" w:rsidR="009F07B8" w:rsidRP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>
        <w:rPr>
          <w:rFonts w:ascii="맑은 고딕" w:eastAsia="맑은 고딕" w:hAnsi="맑은 고딕"/>
          <w:b/>
          <w:bCs/>
          <w:color w:val="000000"/>
          <w:sz w:val="18"/>
          <w:szCs w:val="18"/>
        </w:rPr>
        <w:br/>
      </w: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Step 6-3: 카테고리 입력 인터페이스 개선</w:t>
      </w:r>
    </w:p>
    <w:p w14:paraId="04E17A18" w14:textId="77777777" w:rsidR="009F07B8" w:rsidRP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categories.py 파일을 수정할까요, 아니면 새로운 구조로 전체 코드를 다시 작성할까요?</w:t>
      </w:r>
    </w:p>
    <w:p w14:paraId="59158B89" w14:textId="77777777" w:rsidR="009F07B8" w:rsidRP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현재 파일이 이미 복잡하므로 전체 코드를 새로 작성하는 것을 추천합니다.</w:t>
      </w:r>
    </w:p>
    <w:p w14:paraId="2A96F60A" w14:textId="77777777" w:rsidR="009F07B8" w:rsidRP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어떤 방식으로 </w:t>
      </w:r>
      <w:proofErr w:type="spellStart"/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진행하시겠습니까</w:t>
      </w:r>
      <w:proofErr w:type="spellEnd"/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?</w:t>
      </w:r>
    </w:p>
    <w:p w14:paraId="7C69AD5A" w14:textId="77777777" w:rsidR="009F07B8" w:rsidRPr="009F07B8" w:rsidRDefault="009F07B8" w:rsidP="009F07B8">
      <w:pPr>
        <w:numPr>
          <w:ilvl w:val="0"/>
          <w:numId w:val="8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전체 코드 새로 작성 (추천)</w:t>
      </w:r>
    </w:p>
    <w:p w14:paraId="7D2C6016" w14:textId="77777777" w:rsidR="009F07B8" w:rsidRPr="009F07B8" w:rsidRDefault="009F07B8" w:rsidP="009F07B8">
      <w:pPr>
        <w:numPr>
          <w:ilvl w:val="0"/>
          <w:numId w:val="89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기존 코드 수정</w:t>
      </w:r>
    </w:p>
    <w:p w14:paraId="2A6F18B7" w14:textId="77777777" w:rsidR="009F07B8" w:rsidRP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선택해주시면 다음과 같은 구조로 만들겠습니다:</w:t>
      </w:r>
    </w:p>
    <w:p w14:paraId="0313ED8A" w14:textId="77777777" w:rsidR="009F07B8" w:rsidRP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대분류: A    카테고리명: 전자제품</w:t>
      </w:r>
    </w:p>
    <w:p w14:paraId="2E8C7E6E" w14:textId="77777777" w:rsidR="009F07B8" w:rsidRP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레벨1: 001   카테고리명: 컴퓨터        코드: A-001</w:t>
      </w:r>
    </w:p>
    <w:p w14:paraId="5EDB1DC0" w14:textId="77777777" w:rsidR="009F07B8" w:rsidRP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레벨2: 002   카테고리명: 데스크톱      코드: A-001-002  </w:t>
      </w:r>
    </w:p>
    <w:p w14:paraId="17112CCA" w14:textId="77777777" w:rsidR="009F07B8" w:rsidRP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 xml:space="preserve">레벨3: 003   카테고리명: </w:t>
      </w:r>
      <w:proofErr w:type="spellStart"/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게이밍</w:t>
      </w:r>
      <w:proofErr w:type="spellEnd"/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PC      코드: A-001-002-003</w:t>
      </w:r>
    </w:p>
    <w:p w14:paraId="08EFF34A" w14:textId="77777777" w:rsidR="009F07B8" w:rsidRP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레벨4: 004   카테고리명: Intel기반     코드: A-001-002-003-004</w:t>
      </w:r>
    </w:p>
    <w:p w14:paraId="7855104E" w14:textId="77777777" w:rsidR="009F07B8" w:rsidRP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레벨5: 005   카테고리명: i5시리즈      코드: A-001-002-003-004-005</w:t>
      </w:r>
    </w:p>
    <w:p w14:paraId="725F89E7" w14:textId="77777777" w:rsidR="009F07B8" w:rsidRDefault="009F07B8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9F07B8">
        <w:rPr>
          <w:rFonts w:ascii="맑은 고딕" w:eastAsia="맑은 고딕" w:hAnsi="맑은 고딕"/>
          <w:b/>
          <w:bCs/>
          <w:color w:val="000000"/>
          <w:sz w:val="18"/>
          <w:szCs w:val="18"/>
        </w:rPr>
        <w:t>레벨6: 006   카테고리명: 특정모델      코드: A-001-002-003-004-005-006</w:t>
      </w:r>
    </w:p>
    <w:p w14:paraId="12B71D14" w14:textId="77777777" w:rsidR="00EF6FB2" w:rsidRDefault="00EF6FB2" w:rsidP="009F07B8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6ADC8468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lastRenderedPageBreak/>
        <w:t>제품 코드 구현 기준</w:t>
      </w:r>
      <w:r>
        <w:rPr>
          <w:rFonts w:ascii="맑은 고딕" w:eastAsia="맑은 고딕" w:hAnsi="맑은 고딕"/>
          <w:b/>
          <w:bCs/>
          <w:color w:val="000000"/>
          <w:sz w:val="18"/>
          <w:szCs w:val="18"/>
        </w:rPr>
        <w:br/>
      </w: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코드 생성 시스템 개발 현황 보고서</w:t>
      </w:r>
    </w:p>
    <w:p w14:paraId="28D08604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현재 상황 분석</w:t>
      </w:r>
    </w:p>
    <w:p w14:paraId="62B20139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문제점 발견</w:t>
      </w:r>
    </w:p>
    <w:p w14:paraId="61E5C345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현재 카테고리 목록 화면이 너무 복잡하게 표시되고 있습니다. 6단계 모든 레벨이 개별적으로 나열되어 사용자 경험이 좋지 않습니다.</w:t>
      </w:r>
    </w:p>
    <w:p w14:paraId="4681068F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요구사항 정리</w:t>
      </w:r>
    </w:p>
    <w:p w14:paraId="5EE56348" w14:textId="77777777" w:rsidR="00EF6FB2" w:rsidRPr="00EF6FB2" w:rsidRDefault="00EF6FB2" w:rsidP="00EF6FB2">
      <w:pPr>
        <w:numPr>
          <w:ilvl w:val="0"/>
          <w:numId w:val="9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단순화된 표시: 최종 완성 코드 1줄만 표시</w:t>
      </w:r>
    </w:p>
    <w:p w14:paraId="211E9800" w14:textId="77777777" w:rsidR="00EF6FB2" w:rsidRPr="00EF6FB2" w:rsidRDefault="00EF6FB2" w:rsidP="00EF6FB2">
      <w:pPr>
        <w:numPr>
          <w:ilvl w:val="0"/>
          <w:numId w:val="9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등록 버튼: "최종 코드 등록" 버튼으로 영업용 제품 코드 등록</w:t>
      </w:r>
    </w:p>
    <w:p w14:paraId="2DB9FF7C" w14:textId="77777777" w:rsidR="00EF6FB2" w:rsidRPr="00EF6FB2" w:rsidRDefault="00EF6FB2" w:rsidP="00EF6FB2">
      <w:pPr>
        <w:numPr>
          <w:ilvl w:val="0"/>
          <w:numId w:val="90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시스템 연동: 제품 관리와 자동 연동</w:t>
      </w:r>
    </w:p>
    <w:p w14:paraId="538AF676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개선된 제품 코드 생성 플로우</w:t>
      </w:r>
    </w:p>
    <w:p w14:paraId="151DF279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카테고리 계층 생성 → 최종 코드 확정 → 제품 등록 → 영업 문서 활용</w:t>
      </w:r>
    </w:p>
    <w:p w14:paraId="38EBCB1F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1단계: 카테고리 계층 생성 (현재 완료)</w:t>
      </w:r>
    </w:p>
    <w:p w14:paraId="48DC42D2" w14:textId="77777777" w:rsidR="00EF6FB2" w:rsidRPr="00EF6FB2" w:rsidRDefault="00EF6FB2" w:rsidP="00EF6FB2">
      <w:pPr>
        <w:numPr>
          <w:ilvl w:val="0"/>
          <w:numId w:val="9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6단계 입력 인터페이스</w:t>
      </w:r>
    </w:p>
    <w:p w14:paraId="44FC54F8" w14:textId="77777777" w:rsidR="00EF6FB2" w:rsidRPr="00EF6FB2" w:rsidRDefault="00EF6FB2" w:rsidP="00EF6FB2">
      <w:pPr>
        <w:numPr>
          <w:ilvl w:val="0"/>
          <w:numId w:val="91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A-001-002-003-004-005-006 형식 생성</w:t>
      </w:r>
    </w:p>
    <w:p w14:paraId="1F549067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2단계: 최종 코드 표시 및 등록 (개선 필요)</w:t>
      </w:r>
    </w:p>
    <w:p w14:paraId="0A347EE3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현재 문제: 모든 레벨이 개별 표시됨 개선 방향:</w:t>
      </w:r>
    </w:p>
    <w:p w14:paraId="1AF4782C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최종 제품 코드: A-HR-ST-VV-20-MAE-00</w:t>
      </w:r>
    </w:p>
    <w:p w14:paraId="2FB3022F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제품명: [입력란]</w:t>
      </w:r>
    </w:p>
    <w:p w14:paraId="01678285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설명: [입력란]</w:t>
      </w:r>
    </w:p>
    <w:p w14:paraId="7B06D9B1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[최종 코드 등록] 버튼</w:t>
      </w:r>
    </w:p>
    <w:p w14:paraId="50DA500A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3단계: 제품 관리 연동 (</w:t>
      </w:r>
      <w:proofErr w:type="spellStart"/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미구현</w:t>
      </w:r>
      <w:proofErr w:type="spellEnd"/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)</w:t>
      </w:r>
    </w:p>
    <w:p w14:paraId="623D74DC" w14:textId="77777777" w:rsidR="00EF6FB2" w:rsidRPr="00EF6FB2" w:rsidRDefault="00EF6FB2" w:rsidP="00EF6FB2">
      <w:pPr>
        <w:numPr>
          <w:ilvl w:val="0"/>
          <w:numId w:val="92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등록된 코드가 제품 관리로 자동 전송</w:t>
      </w:r>
    </w:p>
    <w:p w14:paraId="6AB904F8" w14:textId="77777777" w:rsidR="00EF6FB2" w:rsidRPr="00EF6FB2" w:rsidRDefault="00EF6FB2" w:rsidP="00EF6FB2">
      <w:pPr>
        <w:numPr>
          <w:ilvl w:val="0"/>
          <w:numId w:val="92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원가, 마진율 등 추가 정보 입력</w:t>
      </w:r>
    </w:p>
    <w:p w14:paraId="57009142" w14:textId="77777777" w:rsidR="00EF6FB2" w:rsidRPr="00EF6FB2" w:rsidRDefault="00EF6FB2" w:rsidP="00EF6FB2">
      <w:pPr>
        <w:numPr>
          <w:ilvl w:val="0"/>
          <w:numId w:val="92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영업 문서에서 활용 가능한 상태</w:t>
      </w:r>
    </w:p>
    <w:p w14:paraId="4BD171C9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다음 개발 단계</w:t>
      </w:r>
    </w:p>
    <w:p w14:paraId="3D06F992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Step 6-5: 카테고리 목록 화면 개선</w:t>
      </w:r>
    </w:p>
    <w:p w14:paraId="4FA12FCD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수정 방향:</w:t>
      </w:r>
    </w:p>
    <w:p w14:paraId="75B3BC89" w14:textId="77777777" w:rsidR="00EF6FB2" w:rsidRPr="00EF6FB2" w:rsidRDefault="00EF6FB2" w:rsidP="00EF6FB2">
      <w:pPr>
        <w:numPr>
          <w:ilvl w:val="0"/>
          <w:numId w:val="9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Level 6 (최종) 카테고리만 표시</w:t>
      </w:r>
    </w:p>
    <w:p w14:paraId="0B54D7A6" w14:textId="77777777" w:rsidR="00EF6FB2" w:rsidRPr="00EF6FB2" w:rsidRDefault="00EF6FB2" w:rsidP="00EF6FB2">
      <w:pPr>
        <w:numPr>
          <w:ilvl w:val="0"/>
          <w:numId w:val="9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등록 기능 추가</w:t>
      </w:r>
    </w:p>
    <w:p w14:paraId="50E1A2CB" w14:textId="77777777" w:rsidR="00EF6FB2" w:rsidRPr="00EF6FB2" w:rsidRDefault="00EF6FB2" w:rsidP="00EF6FB2">
      <w:pPr>
        <w:numPr>
          <w:ilvl w:val="0"/>
          <w:numId w:val="93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lastRenderedPageBreak/>
        <w:t>제품 관리와 연동</w:t>
      </w:r>
    </w:p>
    <w:p w14:paraId="7B2F1504" w14:textId="77777777" w:rsidR="00EF6FB2" w:rsidRPr="00EF6FB2" w:rsidRDefault="00EF6FB2" w:rsidP="00EF6FB2">
      <w:p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Step 6-6: 제품 관리 연동</w:t>
      </w:r>
    </w:p>
    <w:p w14:paraId="58464166" w14:textId="77777777" w:rsidR="00EF6FB2" w:rsidRPr="00EF6FB2" w:rsidRDefault="00EF6FB2" w:rsidP="00EF6FB2">
      <w:pPr>
        <w:numPr>
          <w:ilvl w:val="0"/>
          <w:numId w:val="9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카테고리 코드 기반 제품 등록</w:t>
      </w:r>
    </w:p>
    <w:p w14:paraId="1A47C524" w14:textId="77777777" w:rsidR="00EF6FB2" w:rsidRPr="00EF6FB2" w:rsidRDefault="00EF6FB2" w:rsidP="00EF6FB2">
      <w:pPr>
        <w:numPr>
          <w:ilvl w:val="0"/>
          <w:numId w:val="94"/>
        </w:numPr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  <w:r w:rsidRPr="00EF6FB2">
        <w:rPr>
          <w:rFonts w:ascii="맑은 고딕" w:eastAsia="맑은 고딕" w:hAnsi="맑은 고딕"/>
          <w:b/>
          <w:bCs/>
          <w:color w:val="000000"/>
          <w:sz w:val="18"/>
          <w:szCs w:val="18"/>
        </w:rPr>
        <w:t>제품 기본 정보 입력 인터페이스</w:t>
      </w:r>
    </w:p>
    <w:p w14:paraId="4D467853" w14:textId="77777777" w:rsidR="00C56A31" w:rsidRDefault="00C56A31" w:rsidP="00C56A31">
      <w:pPr>
        <w:rPr>
          <w:rFonts w:ascii="굴림" w:eastAsia="굴림" w:hAnsi="굴림"/>
          <w:b/>
          <w:color w:val="141413"/>
          <w:sz w:val="27"/>
        </w:rPr>
      </w:pPr>
      <w:r w:rsidRPr="00C56A31">
        <w:rPr>
          <w:rFonts w:ascii="굴림" w:eastAsia="굴림" w:hAnsi="굴림" w:hint="eastAsia"/>
          <w:b/>
          <w:color w:val="141413"/>
          <w:sz w:val="27"/>
        </w:rPr>
        <w:t>제품 중심 통합 워크플로우</w:t>
      </w:r>
    </w:p>
    <w:p w14:paraId="08F87B30" w14:textId="3F7A2E14" w:rsidR="00C56A31" w:rsidRPr="00C56A31" w:rsidRDefault="00C56A31" w:rsidP="00C56A31">
      <w:pPr>
        <w:rPr>
          <w:rFonts w:ascii="굴림체" w:eastAsia="굴림체" w:hAnsi="굴림체"/>
          <w:color w:val="383A42"/>
          <w:sz w:val="24"/>
        </w:rPr>
      </w:pPr>
      <w:r w:rsidRPr="00C56A31">
        <w:rPr>
          <w:rFonts w:ascii="굴림체" w:eastAsia="굴림체" w:hAnsi="굴림체" w:hint="eastAsia"/>
          <w:color w:val="383A42"/>
          <w:sz w:val="24"/>
        </w:rPr>
        <w:t>카테고리</w:t>
      </w:r>
      <w:r w:rsidRPr="00C56A31">
        <w:rPr>
          <w:rFonts w:ascii="굴림체" w:eastAsia="굴림체" w:hAnsi="굴림체"/>
          <w:color w:val="383A42"/>
          <w:sz w:val="24"/>
        </w:rPr>
        <w:t xml:space="preserve"> 코드 생성 → 제품 등록 → 원가 관리 → 견적서 작성 → 판매 → 수익 분석</w:t>
      </w:r>
    </w:p>
    <w:p w14:paraId="47DCAC30" w14:textId="4E62BCCF" w:rsidR="00EF6FB2" w:rsidRPr="009F07B8" w:rsidRDefault="00EF6FB2" w:rsidP="009F07B8">
      <w:pPr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</w:pPr>
    </w:p>
    <w:p w14:paraId="53425300" w14:textId="563A4FA3" w:rsidR="009F07B8" w:rsidRPr="009F07B8" w:rsidRDefault="009F07B8" w:rsidP="00870006">
      <w:pPr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</w:pPr>
    </w:p>
    <w:sectPr w:rsidR="009F07B8" w:rsidRPr="009F07B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D695E" w14:textId="77777777" w:rsidR="00A0639E" w:rsidRDefault="00A0639E" w:rsidP="009A10C7">
      <w:pPr>
        <w:spacing w:after="0"/>
      </w:pPr>
      <w:r>
        <w:separator/>
      </w:r>
    </w:p>
  </w:endnote>
  <w:endnote w:type="continuationSeparator" w:id="0">
    <w:p w14:paraId="460B9C34" w14:textId="77777777" w:rsidR="00A0639E" w:rsidRDefault="00A0639E" w:rsidP="009A10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AD7C0" w14:textId="77777777" w:rsidR="00A0639E" w:rsidRDefault="00A0639E" w:rsidP="009A10C7">
      <w:pPr>
        <w:spacing w:after="0"/>
      </w:pPr>
      <w:r>
        <w:separator/>
      </w:r>
    </w:p>
  </w:footnote>
  <w:footnote w:type="continuationSeparator" w:id="0">
    <w:p w14:paraId="3381EBC6" w14:textId="77777777" w:rsidR="00A0639E" w:rsidRDefault="00A0639E" w:rsidP="009A10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5D53"/>
    <w:multiLevelType w:val="multilevel"/>
    <w:tmpl w:val="F276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B4D58"/>
    <w:multiLevelType w:val="multilevel"/>
    <w:tmpl w:val="C49E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C5DD5"/>
    <w:multiLevelType w:val="multilevel"/>
    <w:tmpl w:val="F264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3386C"/>
    <w:multiLevelType w:val="multilevel"/>
    <w:tmpl w:val="97C8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FE65EE"/>
    <w:multiLevelType w:val="multilevel"/>
    <w:tmpl w:val="49B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7B5FB3"/>
    <w:multiLevelType w:val="multilevel"/>
    <w:tmpl w:val="22F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416C32"/>
    <w:multiLevelType w:val="multilevel"/>
    <w:tmpl w:val="F88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1B0977"/>
    <w:multiLevelType w:val="multilevel"/>
    <w:tmpl w:val="7104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427BCE"/>
    <w:multiLevelType w:val="multilevel"/>
    <w:tmpl w:val="C66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831D6D"/>
    <w:multiLevelType w:val="multilevel"/>
    <w:tmpl w:val="119E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800E6E"/>
    <w:multiLevelType w:val="hybridMultilevel"/>
    <w:tmpl w:val="99E2F9B6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1" w15:restartNumberingAfterBreak="0">
    <w:nsid w:val="0E283504"/>
    <w:multiLevelType w:val="multilevel"/>
    <w:tmpl w:val="2060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EE06204"/>
    <w:multiLevelType w:val="multilevel"/>
    <w:tmpl w:val="DF70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F253D8A"/>
    <w:multiLevelType w:val="multilevel"/>
    <w:tmpl w:val="231A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760C90"/>
    <w:multiLevelType w:val="multilevel"/>
    <w:tmpl w:val="200C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737935"/>
    <w:multiLevelType w:val="multilevel"/>
    <w:tmpl w:val="5C5A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A863A7"/>
    <w:multiLevelType w:val="multilevel"/>
    <w:tmpl w:val="9B00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B8207B"/>
    <w:multiLevelType w:val="multilevel"/>
    <w:tmpl w:val="96BC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DE2671"/>
    <w:multiLevelType w:val="multilevel"/>
    <w:tmpl w:val="DF60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290052"/>
    <w:multiLevelType w:val="multilevel"/>
    <w:tmpl w:val="042A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8B602C"/>
    <w:multiLevelType w:val="multilevel"/>
    <w:tmpl w:val="8BB8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AE12D5"/>
    <w:multiLevelType w:val="multilevel"/>
    <w:tmpl w:val="5D0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CF5088A"/>
    <w:multiLevelType w:val="hybridMultilevel"/>
    <w:tmpl w:val="940400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1DD66515"/>
    <w:multiLevelType w:val="multilevel"/>
    <w:tmpl w:val="616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FB21C16"/>
    <w:multiLevelType w:val="multilevel"/>
    <w:tmpl w:val="6EA8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28C0B36"/>
    <w:multiLevelType w:val="multilevel"/>
    <w:tmpl w:val="740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131CAA"/>
    <w:multiLevelType w:val="multilevel"/>
    <w:tmpl w:val="C5D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4882F30"/>
    <w:multiLevelType w:val="multilevel"/>
    <w:tmpl w:val="1E1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B276A9"/>
    <w:multiLevelType w:val="multilevel"/>
    <w:tmpl w:val="FFB20CBE"/>
    <w:lvl w:ilvl="0">
      <w:start w:val="1"/>
      <w:numFmt w:val="decimal"/>
      <w:lvlText w:val="%1."/>
      <w:lvlJc w:val="left"/>
      <w:pPr>
        <w:ind w:left="1600" w:hanging="44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9" w15:restartNumberingAfterBreak="0">
    <w:nsid w:val="24BD244B"/>
    <w:multiLevelType w:val="multilevel"/>
    <w:tmpl w:val="1E8A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1B2A2F"/>
    <w:multiLevelType w:val="multilevel"/>
    <w:tmpl w:val="22B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6041FE7"/>
    <w:multiLevelType w:val="multilevel"/>
    <w:tmpl w:val="0FA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7220664"/>
    <w:multiLevelType w:val="multilevel"/>
    <w:tmpl w:val="D9FE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4134B4"/>
    <w:multiLevelType w:val="multilevel"/>
    <w:tmpl w:val="1EA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A083C52"/>
    <w:multiLevelType w:val="multilevel"/>
    <w:tmpl w:val="D17E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A542378"/>
    <w:multiLevelType w:val="multilevel"/>
    <w:tmpl w:val="DC3C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C5C7A50"/>
    <w:multiLevelType w:val="multilevel"/>
    <w:tmpl w:val="640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F2D0474"/>
    <w:multiLevelType w:val="multilevel"/>
    <w:tmpl w:val="3176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F8422CF"/>
    <w:multiLevelType w:val="hybridMultilevel"/>
    <w:tmpl w:val="2AB00452"/>
    <w:lvl w:ilvl="0" w:tplc="81BA5F3E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2FC41CE8"/>
    <w:multiLevelType w:val="multilevel"/>
    <w:tmpl w:val="3C58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0C07961"/>
    <w:multiLevelType w:val="multilevel"/>
    <w:tmpl w:val="816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17D4362"/>
    <w:multiLevelType w:val="multilevel"/>
    <w:tmpl w:val="B3C0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596BE2"/>
    <w:multiLevelType w:val="multilevel"/>
    <w:tmpl w:val="2470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48E5D35"/>
    <w:multiLevelType w:val="multilevel"/>
    <w:tmpl w:val="24B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89D234E"/>
    <w:multiLevelType w:val="multilevel"/>
    <w:tmpl w:val="5A0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1760B20"/>
    <w:multiLevelType w:val="multilevel"/>
    <w:tmpl w:val="1D28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1EC2BDB"/>
    <w:multiLevelType w:val="multilevel"/>
    <w:tmpl w:val="464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2BF5EE0"/>
    <w:multiLevelType w:val="multilevel"/>
    <w:tmpl w:val="FA30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40B0A10"/>
    <w:multiLevelType w:val="multilevel"/>
    <w:tmpl w:val="603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4B108DB"/>
    <w:multiLevelType w:val="multilevel"/>
    <w:tmpl w:val="C2BE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B4561C"/>
    <w:multiLevelType w:val="multilevel"/>
    <w:tmpl w:val="790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A3937B3"/>
    <w:multiLevelType w:val="multilevel"/>
    <w:tmpl w:val="FBC0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B8861B8"/>
    <w:multiLevelType w:val="multilevel"/>
    <w:tmpl w:val="2F6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C9F36A6"/>
    <w:multiLevelType w:val="multilevel"/>
    <w:tmpl w:val="7D7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F9C6528"/>
    <w:multiLevelType w:val="multilevel"/>
    <w:tmpl w:val="D57E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FDD2488"/>
    <w:multiLevelType w:val="multilevel"/>
    <w:tmpl w:val="632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16379CF"/>
    <w:multiLevelType w:val="multilevel"/>
    <w:tmpl w:val="7BAE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2165A2B"/>
    <w:multiLevelType w:val="multilevel"/>
    <w:tmpl w:val="EF88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28D3B5C"/>
    <w:multiLevelType w:val="multilevel"/>
    <w:tmpl w:val="D6DC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3871968"/>
    <w:multiLevelType w:val="multilevel"/>
    <w:tmpl w:val="E166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43A75F7"/>
    <w:multiLevelType w:val="hybridMultilevel"/>
    <w:tmpl w:val="5C6E5A6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>
      <w:start w:val="1"/>
      <w:numFmt w:val="lowerRoman"/>
      <w:lvlText w:val="%6."/>
      <w:lvlJc w:val="right"/>
      <w:pPr>
        <w:ind w:left="3080" w:hanging="440"/>
      </w:pPr>
    </w:lvl>
    <w:lvl w:ilvl="6" w:tplc="FFFFFFFF">
      <w:start w:val="1"/>
      <w:numFmt w:val="decimal"/>
      <w:lvlText w:val="%7."/>
      <w:lvlJc w:val="left"/>
      <w:pPr>
        <w:ind w:left="3520" w:hanging="440"/>
      </w:pPr>
    </w:lvl>
    <w:lvl w:ilvl="7" w:tplc="FFFFFFFF">
      <w:start w:val="1"/>
      <w:numFmt w:val="upperLetter"/>
      <w:lvlText w:val="%8."/>
      <w:lvlJc w:val="left"/>
      <w:pPr>
        <w:ind w:left="3960" w:hanging="440"/>
      </w:pPr>
    </w:lvl>
    <w:lvl w:ilvl="8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63A45E1"/>
    <w:multiLevelType w:val="multilevel"/>
    <w:tmpl w:val="3578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69308DF"/>
    <w:multiLevelType w:val="multilevel"/>
    <w:tmpl w:val="1D2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6A54625"/>
    <w:multiLevelType w:val="multilevel"/>
    <w:tmpl w:val="61A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7467122"/>
    <w:multiLevelType w:val="multilevel"/>
    <w:tmpl w:val="D7D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7C27DEC"/>
    <w:multiLevelType w:val="multilevel"/>
    <w:tmpl w:val="26C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9251EF2"/>
    <w:multiLevelType w:val="multilevel"/>
    <w:tmpl w:val="9FAE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3728C4"/>
    <w:multiLevelType w:val="multilevel"/>
    <w:tmpl w:val="22A2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70071E"/>
    <w:multiLevelType w:val="multilevel"/>
    <w:tmpl w:val="6094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03B0B5F"/>
    <w:multiLevelType w:val="multilevel"/>
    <w:tmpl w:val="D5FC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9C7EDA"/>
    <w:multiLevelType w:val="multilevel"/>
    <w:tmpl w:val="A986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1511F33"/>
    <w:multiLevelType w:val="multilevel"/>
    <w:tmpl w:val="5EFC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1F1320C"/>
    <w:multiLevelType w:val="multilevel"/>
    <w:tmpl w:val="61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26A582A"/>
    <w:multiLevelType w:val="multilevel"/>
    <w:tmpl w:val="35C2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2C02438"/>
    <w:multiLevelType w:val="multilevel"/>
    <w:tmpl w:val="5426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5A7148A"/>
    <w:multiLevelType w:val="multilevel"/>
    <w:tmpl w:val="4790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D82C46"/>
    <w:multiLevelType w:val="multilevel"/>
    <w:tmpl w:val="6796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77F2E79"/>
    <w:multiLevelType w:val="multilevel"/>
    <w:tmpl w:val="0B2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99D7BDA"/>
    <w:multiLevelType w:val="multilevel"/>
    <w:tmpl w:val="444C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9D54CD7"/>
    <w:multiLevelType w:val="multilevel"/>
    <w:tmpl w:val="4BF6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ACC665B"/>
    <w:multiLevelType w:val="multilevel"/>
    <w:tmpl w:val="0DF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BC94D01"/>
    <w:multiLevelType w:val="multilevel"/>
    <w:tmpl w:val="C11C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5B48D7"/>
    <w:multiLevelType w:val="multilevel"/>
    <w:tmpl w:val="357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0A36929"/>
    <w:multiLevelType w:val="multilevel"/>
    <w:tmpl w:val="44C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0F666D5"/>
    <w:multiLevelType w:val="multilevel"/>
    <w:tmpl w:val="8F4E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33C1632"/>
    <w:multiLevelType w:val="multilevel"/>
    <w:tmpl w:val="712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5BE4E00"/>
    <w:multiLevelType w:val="multilevel"/>
    <w:tmpl w:val="406E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5C27481"/>
    <w:multiLevelType w:val="multilevel"/>
    <w:tmpl w:val="84D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B106A0C"/>
    <w:multiLevelType w:val="multilevel"/>
    <w:tmpl w:val="303A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D8E7250"/>
    <w:multiLevelType w:val="multilevel"/>
    <w:tmpl w:val="4A1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DB30CA0"/>
    <w:multiLevelType w:val="multilevel"/>
    <w:tmpl w:val="1CB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EE85A57"/>
    <w:multiLevelType w:val="multilevel"/>
    <w:tmpl w:val="135A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F43773E"/>
    <w:multiLevelType w:val="multilevel"/>
    <w:tmpl w:val="9C8A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41703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7256121">
    <w:abstractNumId w:val="38"/>
  </w:num>
  <w:num w:numId="3" w16cid:durableId="1714768464">
    <w:abstractNumId w:val="60"/>
  </w:num>
  <w:num w:numId="4" w16cid:durableId="287247914">
    <w:abstractNumId w:val="22"/>
  </w:num>
  <w:num w:numId="5" w16cid:durableId="1488401865">
    <w:abstractNumId w:val="10"/>
  </w:num>
  <w:num w:numId="6" w16cid:durableId="1202281111">
    <w:abstractNumId w:val="28"/>
  </w:num>
  <w:num w:numId="7" w16cid:durableId="1703087896">
    <w:abstractNumId w:val="34"/>
  </w:num>
  <w:num w:numId="8" w16cid:durableId="237180824">
    <w:abstractNumId w:val="55"/>
  </w:num>
  <w:num w:numId="9" w16cid:durableId="544105479">
    <w:abstractNumId w:val="59"/>
  </w:num>
  <w:num w:numId="10" w16cid:durableId="294725760">
    <w:abstractNumId w:val="36"/>
  </w:num>
  <w:num w:numId="11" w16cid:durableId="2058816877">
    <w:abstractNumId w:val="89"/>
  </w:num>
  <w:num w:numId="12" w16cid:durableId="476074238">
    <w:abstractNumId w:val="45"/>
  </w:num>
  <w:num w:numId="13" w16cid:durableId="2084989797">
    <w:abstractNumId w:val="74"/>
  </w:num>
  <w:num w:numId="14" w16cid:durableId="543635102">
    <w:abstractNumId w:val="69"/>
  </w:num>
  <w:num w:numId="15" w16cid:durableId="1531336008">
    <w:abstractNumId w:val="12"/>
  </w:num>
  <w:num w:numId="16" w16cid:durableId="2122332115">
    <w:abstractNumId w:val="85"/>
  </w:num>
  <w:num w:numId="17" w16cid:durableId="1978609189">
    <w:abstractNumId w:val="61"/>
  </w:num>
  <w:num w:numId="18" w16cid:durableId="1307587301">
    <w:abstractNumId w:val="80"/>
  </w:num>
  <w:num w:numId="19" w16cid:durableId="931008156">
    <w:abstractNumId w:val="81"/>
  </w:num>
  <w:num w:numId="20" w16cid:durableId="1968511730">
    <w:abstractNumId w:val="29"/>
  </w:num>
  <w:num w:numId="21" w16cid:durableId="748119932">
    <w:abstractNumId w:val="66"/>
  </w:num>
  <w:num w:numId="22" w16cid:durableId="372656262">
    <w:abstractNumId w:val="67"/>
  </w:num>
  <w:num w:numId="23" w16cid:durableId="428089206">
    <w:abstractNumId w:val="86"/>
  </w:num>
  <w:num w:numId="24" w16cid:durableId="2021543515">
    <w:abstractNumId w:val="16"/>
  </w:num>
  <w:num w:numId="25" w16cid:durableId="443382075">
    <w:abstractNumId w:val="41"/>
  </w:num>
  <w:num w:numId="26" w16cid:durableId="34501515">
    <w:abstractNumId w:val="3"/>
  </w:num>
  <w:num w:numId="27" w16cid:durableId="1192036894">
    <w:abstractNumId w:val="75"/>
  </w:num>
  <w:num w:numId="28" w16cid:durableId="1516648712">
    <w:abstractNumId w:val="52"/>
  </w:num>
  <w:num w:numId="29" w16cid:durableId="216477463">
    <w:abstractNumId w:val="44"/>
  </w:num>
  <w:num w:numId="30" w16cid:durableId="1602906835">
    <w:abstractNumId w:val="53"/>
  </w:num>
  <w:num w:numId="31" w16cid:durableId="770323134">
    <w:abstractNumId w:val="91"/>
  </w:num>
  <w:num w:numId="32" w16cid:durableId="920019071">
    <w:abstractNumId w:val="57"/>
  </w:num>
  <w:num w:numId="33" w16cid:durableId="1184785620">
    <w:abstractNumId w:val="40"/>
  </w:num>
  <w:num w:numId="34" w16cid:durableId="547375192">
    <w:abstractNumId w:val="82"/>
  </w:num>
  <w:num w:numId="35" w16cid:durableId="1665087200">
    <w:abstractNumId w:val="27"/>
  </w:num>
  <w:num w:numId="36" w16cid:durableId="421798647">
    <w:abstractNumId w:val="83"/>
  </w:num>
  <w:num w:numId="37" w16cid:durableId="1787772991">
    <w:abstractNumId w:val="9"/>
  </w:num>
  <w:num w:numId="38" w16cid:durableId="1940599748">
    <w:abstractNumId w:val="73"/>
  </w:num>
  <w:num w:numId="39" w16cid:durableId="626350869">
    <w:abstractNumId w:val="21"/>
  </w:num>
  <w:num w:numId="40" w16cid:durableId="83696183">
    <w:abstractNumId w:val="87"/>
  </w:num>
  <w:num w:numId="41" w16cid:durableId="60641140">
    <w:abstractNumId w:val="65"/>
  </w:num>
  <w:num w:numId="42" w16cid:durableId="1869221705">
    <w:abstractNumId w:val="63"/>
  </w:num>
  <w:num w:numId="43" w16cid:durableId="881329609">
    <w:abstractNumId w:val="25"/>
  </w:num>
  <w:num w:numId="44" w16cid:durableId="729426683">
    <w:abstractNumId w:val="37"/>
  </w:num>
  <w:num w:numId="45" w16cid:durableId="222373762">
    <w:abstractNumId w:val="8"/>
  </w:num>
  <w:num w:numId="46" w16cid:durableId="624191388">
    <w:abstractNumId w:val="64"/>
  </w:num>
  <w:num w:numId="47" w16cid:durableId="631515891">
    <w:abstractNumId w:val="11"/>
  </w:num>
  <w:num w:numId="48" w16cid:durableId="2081321998">
    <w:abstractNumId w:val="70"/>
  </w:num>
  <w:num w:numId="49" w16cid:durableId="1824739095">
    <w:abstractNumId w:val="20"/>
  </w:num>
  <w:num w:numId="50" w16cid:durableId="1202287644">
    <w:abstractNumId w:val="79"/>
  </w:num>
  <w:num w:numId="51" w16cid:durableId="89737840">
    <w:abstractNumId w:val="23"/>
  </w:num>
  <w:num w:numId="52" w16cid:durableId="1443497313">
    <w:abstractNumId w:val="77"/>
  </w:num>
  <w:num w:numId="53" w16cid:durableId="532547067">
    <w:abstractNumId w:val="90"/>
  </w:num>
  <w:num w:numId="54" w16cid:durableId="219294055">
    <w:abstractNumId w:val="56"/>
  </w:num>
  <w:num w:numId="55" w16cid:durableId="235288283">
    <w:abstractNumId w:val="6"/>
  </w:num>
  <w:num w:numId="56" w16cid:durableId="622537520">
    <w:abstractNumId w:val="39"/>
  </w:num>
  <w:num w:numId="57" w16cid:durableId="922882700">
    <w:abstractNumId w:val="2"/>
  </w:num>
  <w:num w:numId="58" w16cid:durableId="1495494342">
    <w:abstractNumId w:val="31"/>
  </w:num>
  <w:num w:numId="59" w16cid:durableId="410472724">
    <w:abstractNumId w:val="92"/>
  </w:num>
  <w:num w:numId="60" w16cid:durableId="812721560">
    <w:abstractNumId w:val="42"/>
  </w:num>
  <w:num w:numId="61" w16cid:durableId="570042711">
    <w:abstractNumId w:val="78"/>
  </w:num>
  <w:num w:numId="62" w16cid:durableId="1774520445">
    <w:abstractNumId w:val="43"/>
  </w:num>
  <w:num w:numId="63" w16cid:durableId="1365516101">
    <w:abstractNumId w:val="48"/>
  </w:num>
  <w:num w:numId="64" w16cid:durableId="148907325">
    <w:abstractNumId w:val="54"/>
  </w:num>
  <w:num w:numId="65" w16cid:durableId="899555609">
    <w:abstractNumId w:val="58"/>
  </w:num>
  <w:num w:numId="66" w16cid:durableId="1696465402">
    <w:abstractNumId w:val="72"/>
  </w:num>
  <w:num w:numId="67" w16cid:durableId="245385251">
    <w:abstractNumId w:val="13"/>
  </w:num>
  <w:num w:numId="68" w16cid:durableId="339739523">
    <w:abstractNumId w:val="26"/>
  </w:num>
  <w:num w:numId="69" w16cid:durableId="1118184072">
    <w:abstractNumId w:val="71"/>
  </w:num>
  <w:num w:numId="70" w16cid:durableId="1384333063">
    <w:abstractNumId w:val="4"/>
  </w:num>
  <w:num w:numId="71" w16cid:durableId="2136830638">
    <w:abstractNumId w:val="35"/>
  </w:num>
  <w:num w:numId="72" w16cid:durableId="1491828312">
    <w:abstractNumId w:val="68"/>
  </w:num>
  <w:num w:numId="73" w16cid:durableId="1816333031">
    <w:abstractNumId w:val="62"/>
  </w:num>
  <w:num w:numId="74" w16cid:durableId="1260675228">
    <w:abstractNumId w:val="88"/>
  </w:num>
  <w:num w:numId="75" w16cid:durableId="1847095457">
    <w:abstractNumId w:val="14"/>
  </w:num>
  <w:num w:numId="76" w16cid:durableId="283074039">
    <w:abstractNumId w:val="19"/>
  </w:num>
  <w:num w:numId="77" w16cid:durableId="441462503">
    <w:abstractNumId w:val="30"/>
  </w:num>
  <w:num w:numId="78" w16cid:durableId="1181239512">
    <w:abstractNumId w:val="1"/>
  </w:num>
  <w:num w:numId="79" w16cid:durableId="1971475484">
    <w:abstractNumId w:val="46"/>
  </w:num>
  <w:num w:numId="80" w16cid:durableId="1353610968">
    <w:abstractNumId w:val="5"/>
  </w:num>
  <w:num w:numId="81" w16cid:durableId="492336190">
    <w:abstractNumId w:val="0"/>
  </w:num>
  <w:num w:numId="82" w16cid:durableId="1101294553">
    <w:abstractNumId w:val="49"/>
  </w:num>
  <w:num w:numId="83" w16cid:durableId="230310737">
    <w:abstractNumId w:val="32"/>
  </w:num>
  <w:num w:numId="84" w16cid:durableId="185339778">
    <w:abstractNumId w:val="50"/>
  </w:num>
  <w:num w:numId="85" w16cid:durableId="346567214">
    <w:abstractNumId w:val="15"/>
  </w:num>
  <w:num w:numId="86" w16cid:durableId="1117530735">
    <w:abstractNumId w:val="47"/>
  </w:num>
  <w:num w:numId="87" w16cid:durableId="717584420">
    <w:abstractNumId w:val="24"/>
  </w:num>
  <w:num w:numId="88" w16cid:durableId="1898272332">
    <w:abstractNumId w:val="51"/>
  </w:num>
  <w:num w:numId="89" w16cid:durableId="1971547504">
    <w:abstractNumId w:val="18"/>
  </w:num>
  <w:num w:numId="90" w16cid:durableId="688455895">
    <w:abstractNumId w:val="17"/>
  </w:num>
  <w:num w:numId="91" w16cid:durableId="1337877858">
    <w:abstractNumId w:val="84"/>
  </w:num>
  <w:num w:numId="92" w16cid:durableId="928540982">
    <w:abstractNumId w:val="33"/>
  </w:num>
  <w:num w:numId="93" w16cid:durableId="2015107422">
    <w:abstractNumId w:val="7"/>
  </w:num>
  <w:num w:numId="94" w16cid:durableId="1721592976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36"/>
    <w:rsid w:val="00027EC3"/>
    <w:rsid w:val="0008519D"/>
    <w:rsid w:val="00087032"/>
    <w:rsid w:val="00165FA6"/>
    <w:rsid w:val="001E3936"/>
    <w:rsid w:val="004443D1"/>
    <w:rsid w:val="004A250E"/>
    <w:rsid w:val="0060429B"/>
    <w:rsid w:val="007E5DD1"/>
    <w:rsid w:val="00870006"/>
    <w:rsid w:val="008870D7"/>
    <w:rsid w:val="008D5E3F"/>
    <w:rsid w:val="00984D1E"/>
    <w:rsid w:val="00992878"/>
    <w:rsid w:val="009A10C7"/>
    <w:rsid w:val="009F07B8"/>
    <w:rsid w:val="00A0639E"/>
    <w:rsid w:val="00B016FE"/>
    <w:rsid w:val="00C278CE"/>
    <w:rsid w:val="00C56A31"/>
    <w:rsid w:val="00D914A0"/>
    <w:rsid w:val="00EF6FB2"/>
    <w:rsid w:val="00F020CE"/>
    <w:rsid w:val="00F1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BCB89"/>
  <w15:chartTrackingRefBased/>
  <w15:docId w15:val="{5C82A27E-B336-4BCB-965E-3CA37B32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39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9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39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39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39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39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39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39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39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E39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E39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39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39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39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3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39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39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39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3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39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393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0429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429B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08703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whitespace-normal">
    <w:name w:val="whitespace-normal"/>
    <w:basedOn w:val="a"/>
    <w:rsid w:val="0008703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c">
    <w:name w:val="Strong"/>
    <w:basedOn w:val="a0"/>
    <w:uiPriority w:val="22"/>
    <w:qFormat/>
    <w:rsid w:val="000870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87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7032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08703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87032"/>
  </w:style>
  <w:style w:type="paragraph" w:styleId="ad">
    <w:name w:val="header"/>
    <w:basedOn w:val="a"/>
    <w:link w:val="Char3"/>
    <w:uiPriority w:val="99"/>
    <w:unhideWhenUsed/>
    <w:rsid w:val="009A10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9A10C7"/>
  </w:style>
  <w:style w:type="paragraph" w:styleId="ae">
    <w:name w:val="footer"/>
    <w:basedOn w:val="a"/>
    <w:link w:val="Char4"/>
    <w:uiPriority w:val="99"/>
    <w:unhideWhenUsed/>
    <w:rsid w:val="009A10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9A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Kim</dc:creator>
  <cp:keywords/>
  <dc:description/>
  <cp:lastModifiedBy>Dave Kim</cp:lastModifiedBy>
  <cp:revision>12</cp:revision>
  <dcterms:created xsi:type="dcterms:W3CDTF">2025-09-20T08:56:00Z</dcterms:created>
  <dcterms:modified xsi:type="dcterms:W3CDTF">2025-09-20T17:05:00Z</dcterms:modified>
</cp:coreProperties>
</file>